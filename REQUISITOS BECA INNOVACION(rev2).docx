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40104962"/>
        <w:docPartObj>
          <w:docPartGallery w:val="Cover Pages"/>
          <w:docPartUnique/>
        </w:docPartObj>
      </w:sdtPr>
      <w:sdtEndPr/>
      <w:sdtContent>
        <w:p w14:paraId="67519521" w14:textId="6E1D8048" w:rsidR="001D580B" w:rsidRPr="00F450AA" w:rsidRDefault="001D580B">
          <w:r w:rsidRPr="00F450A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D2F359" wp14:editId="1ACE67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B0016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F450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FA24F4" wp14:editId="6B634E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91131C" w14:textId="53046E31" w:rsidR="001D580B" w:rsidRPr="00E91235" w:rsidRDefault="001D580B" w:rsidP="00E9123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DFA24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6791131C" w14:textId="53046E31" w:rsidR="001D580B" w:rsidRPr="00E91235" w:rsidRDefault="001D580B" w:rsidP="00E9123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450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502048" wp14:editId="10F31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BB6050" w14:textId="503AD358" w:rsidR="001D580B" w:rsidRDefault="001B778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31915992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60E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Especificación de requisitos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40806801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6A8C7D" w14:textId="4A41845B" w:rsidR="001D580B" w:rsidRDefault="00572F1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Beca de Innovación UPM - IE1819.0504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502048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14BB6050" w14:textId="503AD358" w:rsidR="001D580B" w:rsidRDefault="001B778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319159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60E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Especificación de requisitos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40806801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6A8C7D" w14:textId="4A41845B" w:rsidR="001D580B" w:rsidRDefault="00572F1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Beca de Innovación UPM - IE1819.0504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69209B" w14:textId="7CCF3A2C" w:rsidR="001D580B" w:rsidRPr="00F450AA" w:rsidRDefault="00E91235">
          <w:r w:rsidRPr="00F450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62FFD0" wp14:editId="3E7B3010">
                    <wp:simplePos x="0" y="0"/>
                    <wp:positionH relativeFrom="margin">
                      <wp:posOffset>146998</wp:posOffset>
                    </wp:positionH>
                    <wp:positionV relativeFrom="page">
                      <wp:posOffset>8747760</wp:posOffset>
                    </wp:positionV>
                    <wp:extent cx="6432152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32152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hor"/>
                                  <w:tag w:val=""/>
                                  <w:id w:val="-670567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5206F" w14:textId="52B378BE" w:rsidR="001D580B" w:rsidRPr="00E91235" w:rsidRDefault="00E91235" w:rsidP="00E91235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E9123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Bosco Domingo Benito – Alumno 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e Grado de Ingeniería de Software</w:t>
                                    </w:r>
                                  </w:p>
                                </w:sdtContent>
                              </w:sdt>
                              <w:p w14:paraId="725A37CF" w14:textId="3071E19E" w:rsidR="001D580B" w:rsidRPr="00371BEE" w:rsidRDefault="001B778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  <w:rPrChange w:id="0" w:author="Bosco Domingo" w:date="2019-04-11T11:20:00Z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ES"/>
                                      <w:rPrChange w:id="1" w:author="Bosco Domingo" w:date="2019-04-11T11:20:00Z"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rPrChange>
                                    </w:rPr>
                                    <w:alias w:val="Email"/>
                                    <w:tag w:val="Email"/>
                                    <w:id w:val="-174950078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rPrChange w:id="2" w:author="Bosco Domingo" w:date="2019-04-11T11:20:00Z">
                                        <w:rPr/>
                                      </w:rPrChange>
                                    </w:rPr>
                                  </w:sdtEndPr>
                                  <w:sdtContent>
                                    <w:r w:rsidR="00E91235" w:rsidRPr="00371BE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  <w:rPrChange w:id="3" w:author="Bosco Domingo" w:date="2019-04-11T11:20:00Z">
                                          <w:rPr>
                                            <w:color w:val="595959" w:themeColor="text1" w:themeTint="A6"/>
                                            <w:sz w:val="18"/>
                                            <w:szCs w:val="18"/>
                                          </w:rPr>
                                        </w:rPrChange>
                                      </w:rPr>
                                      <w:t>bosco.domingo.benito@alumnos.upm.es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B62FFD0" id="Text Box 152" o:spid="_x0000_s1028" type="#_x0000_t202" style="position:absolute;margin-left:11.55pt;margin-top:688.8pt;width:506.45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hor"/>
                            <w:tag w:val=""/>
                            <w:id w:val="-670567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25206F" w14:textId="52B378BE" w:rsidR="001D580B" w:rsidRPr="00E91235" w:rsidRDefault="00E91235" w:rsidP="00E91235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E9123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Bosco Domingo Benito – Alumno d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e Grado de Ingeniería de Software</w:t>
                              </w:r>
                            </w:p>
                          </w:sdtContent>
                        </w:sdt>
                        <w:p w14:paraId="725A37CF" w14:textId="3071E19E" w:rsidR="001D580B" w:rsidRPr="00371BEE" w:rsidRDefault="001B778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  <w:rPrChange w:id="4" w:author="Bosco Domingo" w:date="2019-04-11T11:20:00Z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rPrChange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ES"/>
                                <w:rPrChange w:id="5" w:author="Bosco Domingo" w:date="2019-04-11T11:20:00Z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rPrChange>
                              </w:rPr>
                              <w:alias w:val="Email"/>
                              <w:tag w:val="Email"/>
                              <w:id w:val="-174950078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rPrChange w:id="6" w:author="Bosco Domingo" w:date="2019-04-11T11:20:00Z">
                                  <w:rPr/>
                                </w:rPrChange>
                              </w:rPr>
                            </w:sdtEndPr>
                            <w:sdtContent>
                              <w:r w:rsidR="00E91235" w:rsidRPr="00371BE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  <w:rPrChange w:id="7" w:author="Bosco Domingo" w:date="2019-04-11T11:20:00Z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rPrChange>
                                </w:rPr>
                                <w:t>bosco.domingo.benito@alumnos.upm.es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D580B" w:rsidRPr="00F450A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780380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C12113" w14:textId="5434A642" w:rsidR="001D580B" w:rsidRPr="00F450AA" w:rsidRDefault="001D580B">
          <w:pPr>
            <w:pStyle w:val="TOCHeading"/>
            <w:rPr>
              <w:lang w:val="es-ES"/>
            </w:rPr>
          </w:pPr>
          <w:r w:rsidRPr="00F450AA">
            <w:rPr>
              <w:lang w:val="es-ES"/>
            </w:rPr>
            <w:t>Conten</w:t>
          </w:r>
          <w:r w:rsidR="00F450AA">
            <w:rPr>
              <w:lang w:val="es-ES"/>
            </w:rPr>
            <w:t>idos</w:t>
          </w:r>
        </w:p>
        <w:p w14:paraId="2EF8B06A" w14:textId="4C8BBBEC" w:rsidR="000A21A8" w:rsidRDefault="001D58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 w:rsidRPr="00F450AA">
            <w:fldChar w:fldCharType="begin"/>
          </w:r>
          <w:r w:rsidRPr="00F450AA">
            <w:instrText xml:space="preserve"> TOC \o "1-3" \h \z \u </w:instrText>
          </w:r>
          <w:r w:rsidRPr="00F450AA">
            <w:fldChar w:fldCharType="separate"/>
          </w:r>
          <w:hyperlink w:anchor="_Toc5622115" w:history="1">
            <w:r w:rsidR="000A21A8" w:rsidRPr="008D08EB">
              <w:rPr>
                <w:rStyle w:val="Hyperlink"/>
                <w:noProof/>
              </w:rPr>
              <w:t>1. Introducción</w:t>
            </w:r>
            <w:r w:rsidR="000A21A8">
              <w:rPr>
                <w:noProof/>
                <w:webHidden/>
              </w:rPr>
              <w:tab/>
            </w:r>
            <w:r w:rsidR="000A21A8">
              <w:rPr>
                <w:noProof/>
                <w:webHidden/>
              </w:rPr>
              <w:fldChar w:fldCharType="begin"/>
            </w:r>
            <w:r w:rsidR="000A21A8">
              <w:rPr>
                <w:noProof/>
                <w:webHidden/>
              </w:rPr>
              <w:instrText xml:space="preserve"> PAGEREF _Toc5622115 \h </w:instrText>
            </w:r>
            <w:r w:rsidR="000A21A8">
              <w:rPr>
                <w:noProof/>
                <w:webHidden/>
              </w:rPr>
            </w:r>
            <w:r w:rsidR="000A21A8">
              <w:rPr>
                <w:noProof/>
                <w:webHidden/>
              </w:rPr>
              <w:fldChar w:fldCharType="separate"/>
            </w:r>
            <w:r w:rsidR="000A21A8">
              <w:rPr>
                <w:noProof/>
                <w:webHidden/>
              </w:rPr>
              <w:t>2</w:t>
            </w:r>
            <w:r w:rsidR="000A21A8">
              <w:rPr>
                <w:noProof/>
                <w:webHidden/>
              </w:rPr>
              <w:fldChar w:fldCharType="end"/>
            </w:r>
          </w:hyperlink>
        </w:p>
        <w:p w14:paraId="15949EB6" w14:textId="61167953" w:rsidR="000A21A8" w:rsidRDefault="001B7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622116" w:history="1">
            <w:r w:rsidR="000A21A8" w:rsidRPr="008D08EB">
              <w:rPr>
                <w:rStyle w:val="Hyperlink"/>
                <w:noProof/>
              </w:rPr>
              <w:t>1.1 Propósito</w:t>
            </w:r>
            <w:r w:rsidR="000A21A8">
              <w:rPr>
                <w:noProof/>
                <w:webHidden/>
              </w:rPr>
              <w:tab/>
            </w:r>
            <w:r w:rsidR="000A21A8">
              <w:rPr>
                <w:noProof/>
                <w:webHidden/>
              </w:rPr>
              <w:fldChar w:fldCharType="begin"/>
            </w:r>
            <w:r w:rsidR="000A21A8">
              <w:rPr>
                <w:noProof/>
                <w:webHidden/>
              </w:rPr>
              <w:instrText xml:space="preserve"> PAGEREF _Toc5622116 \h </w:instrText>
            </w:r>
            <w:r w:rsidR="000A21A8">
              <w:rPr>
                <w:noProof/>
                <w:webHidden/>
              </w:rPr>
            </w:r>
            <w:r w:rsidR="000A21A8">
              <w:rPr>
                <w:noProof/>
                <w:webHidden/>
              </w:rPr>
              <w:fldChar w:fldCharType="separate"/>
            </w:r>
            <w:r w:rsidR="000A21A8">
              <w:rPr>
                <w:noProof/>
                <w:webHidden/>
              </w:rPr>
              <w:t>2</w:t>
            </w:r>
            <w:r w:rsidR="000A21A8">
              <w:rPr>
                <w:noProof/>
                <w:webHidden/>
              </w:rPr>
              <w:fldChar w:fldCharType="end"/>
            </w:r>
          </w:hyperlink>
        </w:p>
        <w:p w14:paraId="01997B8C" w14:textId="53D46D6D" w:rsidR="000A21A8" w:rsidRDefault="001B7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622117" w:history="1">
            <w:r w:rsidR="000A21A8" w:rsidRPr="008D08EB">
              <w:rPr>
                <w:rStyle w:val="Hyperlink"/>
                <w:noProof/>
              </w:rPr>
              <w:t>1.2 Alcance</w:t>
            </w:r>
            <w:r w:rsidR="000A21A8">
              <w:rPr>
                <w:noProof/>
                <w:webHidden/>
              </w:rPr>
              <w:tab/>
            </w:r>
            <w:r w:rsidR="000A21A8">
              <w:rPr>
                <w:noProof/>
                <w:webHidden/>
              </w:rPr>
              <w:fldChar w:fldCharType="begin"/>
            </w:r>
            <w:r w:rsidR="000A21A8">
              <w:rPr>
                <w:noProof/>
                <w:webHidden/>
              </w:rPr>
              <w:instrText xml:space="preserve"> PAGEREF _Toc5622117 \h </w:instrText>
            </w:r>
            <w:r w:rsidR="000A21A8">
              <w:rPr>
                <w:noProof/>
                <w:webHidden/>
              </w:rPr>
            </w:r>
            <w:r w:rsidR="000A21A8">
              <w:rPr>
                <w:noProof/>
                <w:webHidden/>
              </w:rPr>
              <w:fldChar w:fldCharType="separate"/>
            </w:r>
            <w:r w:rsidR="000A21A8">
              <w:rPr>
                <w:noProof/>
                <w:webHidden/>
              </w:rPr>
              <w:t>2</w:t>
            </w:r>
            <w:r w:rsidR="000A21A8">
              <w:rPr>
                <w:noProof/>
                <w:webHidden/>
              </w:rPr>
              <w:fldChar w:fldCharType="end"/>
            </w:r>
          </w:hyperlink>
        </w:p>
        <w:p w14:paraId="78254BA6" w14:textId="048B3FF3" w:rsidR="000A21A8" w:rsidRDefault="001B7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622118" w:history="1">
            <w:r w:rsidR="000A21A8" w:rsidRPr="008D08EB">
              <w:rPr>
                <w:rStyle w:val="Hyperlink"/>
                <w:noProof/>
              </w:rPr>
              <w:t>1.3 Definiciones, siglas, y abreviaturas</w:t>
            </w:r>
            <w:r w:rsidR="000A21A8">
              <w:rPr>
                <w:noProof/>
                <w:webHidden/>
              </w:rPr>
              <w:tab/>
            </w:r>
            <w:r w:rsidR="000A21A8">
              <w:rPr>
                <w:noProof/>
                <w:webHidden/>
              </w:rPr>
              <w:fldChar w:fldCharType="begin"/>
            </w:r>
            <w:r w:rsidR="000A21A8">
              <w:rPr>
                <w:noProof/>
                <w:webHidden/>
              </w:rPr>
              <w:instrText xml:space="preserve"> PAGEREF _Toc5622118 \h </w:instrText>
            </w:r>
            <w:r w:rsidR="000A21A8">
              <w:rPr>
                <w:noProof/>
                <w:webHidden/>
              </w:rPr>
            </w:r>
            <w:r w:rsidR="000A21A8">
              <w:rPr>
                <w:noProof/>
                <w:webHidden/>
              </w:rPr>
              <w:fldChar w:fldCharType="separate"/>
            </w:r>
            <w:r w:rsidR="000A21A8">
              <w:rPr>
                <w:noProof/>
                <w:webHidden/>
              </w:rPr>
              <w:t>2</w:t>
            </w:r>
            <w:r w:rsidR="000A21A8">
              <w:rPr>
                <w:noProof/>
                <w:webHidden/>
              </w:rPr>
              <w:fldChar w:fldCharType="end"/>
            </w:r>
          </w:hyperlink>
        </w:p>
        <w:p w14:paraId="49D41C70" w14:textId="37F89F7B" w:rsidR="000A21A8" w:rsidRDefault="001B77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622119" w:history="1">
            <w:r w:rsidR="000A21A8" w:rsidRPr="008D08EB">
              <w:rPr>
                <w:rStyle w:val="Hyperlink"/>
                <w:noProof/>
              </w:rPr>
              <w:t>2. Descripción general</w:t>
            </w:r>
            <w:r w:rsidR="000A21A8">
              <w:rPr>
                <w:noProof/>
                <w:webHidden/>
              </w:rPr>
              <w:tab/>
            </w:r>
            <w:r w:rsidR="000A21A8">
              <w:rPr>
                <w:noProof/>
                <w:webHidden/>
              </w:rPr>
              <w:fldChar w:fldCharType="begin"/>
            </w:r>
            <w:r w:rsidR="000A21A8">
              <w:rPr>
                <w:noProof/>
                <w:webHidden/>
              </w:rPr>
              <w:instrText xml:space="preserve"> PAGEREF _Toc5622119 \h </w:instrText>
            </w:r>
            <w:r w:rsidR="000A21A8">
              <w:rPr>
                <w:noProof/>
                <w:webHidden/>
              </w:rPr>
            </w:r>
            <w:r w:rsidR="000A21A8">
              <w:rPr>
                <w:noProof/>
                <w:webHidden/>
              </w:rPr>
              <w:fldChar w:fldCharType="separate"/>
            </w:r>
            <w:r w:rsidR="000A21A8">
              <w:rPr>
                <w:noProof/>
                <w:webHidden/>
              </w:rPr>
              <w:t>2</w:t>
            </w:r>
            <w:r w:rsidR="000A21A8">
              <w:rPr>
                <w:noProof/>
                <w:webHidden/>
              </w:rPr>
              <w:fldChar w:fldCharType="end"/>
            </w:r>
          </w:hyperlink>
        </w:p>
        <w:p w14:paraId="6953C0BD" w14:textId="7F80ED48" w:rsidR="000A21A8" w:rsidRDefault="001B7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622120" w:history="1">
            <w:r w:rsidR="000A21A8" w:rsidRPr="008D08EB">
              <w:rPr>
                <w:rStyle w:val="Hyperlink"/>
                <w:noProof/>
              </w:rPr>
              <w:t>2.2 Funciones del producto</w:t>
            </w:r>
            <w:r w:rsidR="000A21A8">
              <w:rPr>
                <w:noProof/>
                <w:webHidden/>
              </w:rPr>
              <w:tab/>
            </w:r>
            <w:r w:rsidR="000A21A8">
              <w:rPr>
                <w:noProof/>
                <w:webHidden/>
              </w:rPr>
              <w:fldChar w:fldCharType="begin"/>
            </w:r>
            <w:r w:rsidR="000A21A8">
              <w:rPr>
                <w:noProof/>
                <w:webHidden/>
              </w:rPr>
              <w:instrText xml:space="preserve"> PAGEREF _Toc5622120 \h </w:instrText>
            </w:r>
            <w:r w:rsidR="000A21A8">
              <w:rPr>
                <w:noProof/>
                <w:webHidden/>
              </w:rPr>
            </w:r>
            <w:r w:rsidR="000A21A8">
              <w:rPr>
                <w:noProof/>
                <w:webHidden/>
              </w:rPr>
              <w:fldChar w:fldCharType="separate"/>
            </w:r>
            <w:r w:rsidR="000A21A8">
              <w:rPr>
                <w:noProof/>
                <w:webHidden/>
              </w:rPr>
              <w:t>2</w:t>
            </w:r>
            <w:r w:rsidR="000A21A8">
              <w:rPr>
                <w:noProof/>
                <w:webHidden/>
              </w:rPr>
              <w:fldChar w:fldCharType="end"/>
            </w:r>
          </w:hyperlink>
        </w:p>
        <w:p w14:paraId="4D15FA83" w14:textId="0D25A5A8" w:rsidR="000A21A8" w:rsidRDefault="001B7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622121" w:history="1">
            <w:r w:rsidR="000A21A8" w:rsidRPr="008D08EB">
              <w:rPr>
                <w:rStyle w:val="Hyperlink"/>
                <w:noProof/>
              </w:rPr>
              <w:t>2.4 Restricciones</w:t>
            </w:r>
            <w:r w:rsidR="000A21A8">
              <w:rPr>
                <w:noProof/>
                <w:webHidden/>
              </w:rPr>
              <w:tab/>
            </w:r>
            <w:r w:rsidR="000A21A8">
              <w:rPr>
                <w:noProof/>
                <w:webHidden/>
              </w:rPr>
              <w:fldChar w:fldCharType="begin"/>
            </w:r>
            <w:r w:rsidR="000A21A8">
              <w:rPr>
                <w:noProof/>
                <w:webHidden/>
              </w:rPr>
              <w:instrText xml:space="preserve"> PAGEREF _Toc5622121 \h </w:instrText>
            </w:r>
            <w:r w:rsidR="000A21A8">
              <w:rPr>
                <w:noProof/>
                <w:webHidden/>
              </w:rPr>
            </w:r>
            <w:r w:rsidR="000A21A8">
              <w:rPr>
                <w:noProof/>
                <w:webHidden/>
              </w:rPr>
              <w:fldChar w:fldCharType="separate"/>
            </w:r>
            <w:r w:rsidR="000A21A8">
              <w:rPr>
                <w:noProof/>
                <w:webHidden/>
              </w:rPr>
              <w:t>3</w:t>
            </w:r>
            <w:r w:rsidR="000A21A8">
              <w:rPr>
                <w:noProof/>
                <w:webHidden/>
              </w:rPr>
              <w:fldChar w:fldCharType="end"/>
            </w:r>
          </w:hyperlink>
        </w:p>
        <w:p w14:paraId="5F3843FC" w14:textId="45935AB6" w:rsidR="000A21A8" w:rsidRDefault="001B7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622122" w:history="1">
            <w:r w:rsidR="000A21A8" w:rsidRPr="008D08EB">
              <w:rPr>
                <w:rStyle w:val="Hyperlink"/>
                <w:noProof/>
              </w:rPr>
              <w:t>2.5 Supuestos y dependencias</w:t>
            </w:r>
            <w:r w:rsidR="000A21A8">
              <w:rPr>
                <w:noProof/>
                <w:webHidden/>
              </w:rPr>
              <w:tab/>
            </w:r>
            <w:r w:rsidR="000A21A8">
              <w:rPr>
                <w:noProof/>
                <w:webHidden/>
              </w:rPr>
              <w:fldChar w:fldCharType="begin"/>
            </w:r>
            <w:r w:rsidR="000A21A8">
              <w:rPr>
                <w:noProof/>
                <w:webHidden/>
              </w:rPr>
              <w:instrText xml:space="preserve"> PAGEREF _Toc5622122 \h </w:instrText>
            </w:r>
            <w:r w:rsidR="000A21A8">
              <w:rPr>
                <w:noProof/>
                <w:webHidden/>
              </w:rPr>
            </w:r>
            <w:r w:rsidR="000A21A8">
              <w:rPr>
                <w:noProof/>
                <w:webHidden/>
              </w:rPr>
              <w:fldChar w:fldCharType="separate"/>
            </w:r>
            <w:r w:rsidR="000A21A8">
              <w:rPr>
                <w:noProof/>
                <w:webHidden/>
              </w:rPr>
              <w:t>3</w:t>
            </w:r>
            <w:r w:rsidR="000A21A8">
              <w:rPr>
                <w:noProof/>
                <w:webHidden/>
              </w:rPr>
              <w:fldChar w:fldCharType="end"/>
            </w:r>
          </w:hyperlink>
        </w:p>
        <w:p w14:paraId="0C9516EE" w14:textId="12590B47" w:rsidR="000A21A8" w:rsidRDefault="001B77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622123" w:history="1">
            <w:r w:rsidR="000A21A8" w:rsidRPr="008D08EB">
              <w:rPr>
                <w:rStyle w:val="Hyperlink"/>
                <w:noProof/>
              </w:rPr>
              <w:t>3. Requisitos específicos</w:t>
            </w:r>
            <w:r w:rsidR="000A21A8">
              <w:rPr>
                <w:noProof/>
                <w:webHidden/>
              </w:rPr>
              <w:tab/>
            </w:r>
            <w:r w:rsidR="000A21A8">
              <w:rPr>
                <w:noProof/>
                <w:webHidden/>
              </w:rPr>
              <w:fldChar w:fldCharType="begin"/>
            </w:r>
            <w:r w:rsidR="000A21A8">
              <w:rPr>
                <w:noProof/>
                <w:webHidden/>
              </w:rPr>
              <w:instrText xml:space="preserve"> PAGEREF _Toc5622123 \h </w:instrText>
            </w:r>
            <w:r w:rsidR="000A21A8">
              <w:rPr>
                <w:noProof/>
                <w:webHidden/>
              </w:rPr>
            </w:r>
            <w:r w:rsidR="000A21A8">
              <w:rPr>
                <w:noProof/>
                <w:webHidden/>
              </w:rPr>
              <w:fldChar w:fldCharType="separate"/>
            </w:r>
            <w:r w:rsidR="000A21A8">
              <w:rPr>
                <w:noProof/>
                <w:webHidden/>
              </w:rPr>
              <w:t>3</w:t>
            </w:r>
            <w:r w:rsidR="000A21A8">
              <w:rPr>
                <w:noProof/>
                <w:webHidden/>
              </w:rPr>
              <w:fldChar w:fldCharType="end"/>
            </w:r>
          </w:hyperlink>
        </w:p>
        <w:p w14:paraId="4E9D7004" w14:textId="25F07444" w:rsidR="000A21A8" w:rsidRDefault="001B7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622124" w:history="1">
            <w:r w:rsidR="000A21A8" w:rsidRPr="008D08EB">
              <w:rPr>
                <w:rStyle w:val="Hyperlink"/>
                <w:noProof/>
              </w:rPr>
              <w:t>3.1 Actividades</w:t>
            </w:r>
            <w:r w:rsidR="000A21A8">
              <w:rPr>
                <w:noProof/>
                <w:webHidden/>
              </w:rPr>
              <w:tab/>
            </w:r>
            <w:r w:rsidR="000A21A8">
              <w:rPr>
                <w:noProof/>
                <w:webHidden/>
              </w:rPr>
              <w:fldChar w:fldCharType="begin"/>
            </w:r>
            <w:r w:rsidR="000A21A8">
              <w:rPr>
                <w:noProof/>
                <w:webHidden/>
              </w:rPr>
              <w:instrText xml:space="preserve"> PAGEREF _Toc5622124 \h </w:instrText>
            </w:r>
            <w:r w:rsidR="000A21A8">
              <w:rPr>
                <w:noProof/>
                <w:webHidden/>
              </w:rPr>
            </w:r>
            <w:r w:rsidR="000A21A8">
              <w:rPr>
                <w:noProof/>
                <w:webHidden/>
              </w:rPr>
              <w:fldChar w:fldCharType="separate"/>
            </w:r>
            <w:r w:rsidR="000A21A8">
              <w:rPr>
                <w:noProof/>
                <w:webHidden/>
              </w:rPr>
              <w:t>3</w:t>
            </w:r>
            <w:r w:rsidR="000A21A8">
              <w:rPr>
                <w:noProof/>
                <w:webHidden/>
              </w:rPr>
              <w:fldChar w:fldCharType="end"/>
            </w:r>
          </w:hyperlink>
        </w:p>
        <w:p w14:paraId="08DF3534" w14:textId="496CA3A2" w:rsidR="000A21A8" w:rsidRDefault="001B7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622125" w:history="1">
            <w:r w:rsidR="000A21A8" w:rsidRPr="008D08EB">
              <w:rPr>
                <w:rStyle w:val="Hyperlink"/>
                <w:noProof/>
              </w:rPr>
              <w:t>3.2 Gestión de cuenta</w:t>
            </w:r>
            <w:r w:rsidR="000A21A8">
              <w:rPr>
                <w:noProof/>
                <w:webHidden/>
              </w:rPr>
              <w:tab/>
            </w:r>
            <w:r w:rsidR="000A21A8">
              <w:rPr>
                <w:noProof/>
                <w:webHidden/>
              </w:rPr>
              <w:fldChar w:fldCharType="begin"/>
            </w:r>
            <w:r w:rsidR="000A21A8">
              <w:rPr>
                <w:noProof/>
                <w:webHidden/>
              </w:rPr>
              <w:instrText xml:space="preserve"> PAGEREF _Toc5622125 \h </w:instrText>
            </w:r>
            <w:r w:rsidR="000A21A8">
              <w:rPr>
                <w:noProof/>
                <w:webHidden/>
              </w:rPr>
            </w:r>
            <w:r w:rsidR="000A21A8">
              <w:rPr>
                <w:noProof/>
                <w:webHidden/>
              </w:rPr>
              <w:fldChar w:fldCharType="separate"/>
            </w:r>
            <w:r w:rsidR="000A21A8">
              <w:rPr>
                <w:noProof/>
                <w:webHidden/>
              </w:rPr>
              <w:t>3</w:t>
            </w:r>
            <w:r w:rsidR="000A21A8">
              <w:rPr>
                <w:noProof/>
                <w:webHidden/>
              </w:rPr>
              <w:fldChar w:fldCharType="end"/>
            </w:r>
          </w:hyperlink>
        </w:p>
        <w:p w14:paraId="7608C702" w14:textId="5AB9D96B" w:rsidR="000A21A8" w:rsidRDefault="001B7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622126" w:history="1">
            <w:r w:rsidR="000A21A8" w:rsidRPr="008D08EB">
              <w:rPr>
                <w:rStyle w:val="Hyperlink"/>
                <w:noProof/>
              </w:rPr>
              <w:t>3.3 Ranking</w:t>
            </w:r>
            <w:r w:rsidR="000A21A8">
              <w:rPr>
                <w:noProof/>
                <w:webHidden/>
              </w:rPr>
              <w:tab/>
            </w:r>
            <w:r w:rsidR="000A21A8">
              <w:rPr>
                <w:noProof/>
                <w:webHidden/>
              </w:rPr>
              <w:fldChar w:fldCharType="begin"/>
            </w:r>
            <w:r w:rsidR="000A21A8">
              <w:rPr>
                <w:noProof/>
                <w:webHidden/>
              </w:rPr>
              <w:instrText xml:space="preserve"> PAGEREF _Toc5622126 \h </w:instrText>
            </w:r>
            <w:r w:rsidR="000A21A8">
              <w:rPr>
                <w:noProof/>
                <w:webHidden/>
              </w:rPr>
            </w:r>
            <w:r w:rsidR="000A21A8">
              <w:rPr>
                <w:noProof/>
                <w:webHidden/>
              </w:rPr>
              <w:fldChar w:fldCharType="separate"/>
            </w:r>
            <w:r w:rsidR="000A21A8">
              <w:rPr>
                <w:noProof/>
                <w:webHidden/>
              </w:rPr>
              <w:t>4</w:t>
            </w:r>
            <w:r w:rsidR="000A21A8">
              <w:rPr>
                <w:noProof/>
                <w:webHidden/>
              </w:rPr>
              <w:fldChar w:fldCharType="end"/>
            </w:r>
          </w:hyperlink>
        </w:p>
        <w:p w14:paraId="49C77DA1" w14:textId="1648E581" w:rsidR="000A21A8" w:rsidRDefault="001B7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622127" w:history="1">
            <w:r w:rsidR="000A21A8" w:rsidRPr="008D08EB">
              <w:rPr>
                <w:rStyle w:val="Hyperlink"/>
                <w:noProof/>
              </w:rPr>
              <w:t>3.4 Gestión del Curso</w:t>
            </w:r>
            <w:r w:rsidR="000A21A8">
              <w:rPr>
                <w:noProof/>
                <w:webHidden/>
              </w:rPr>
              <w:tab/>
            </w:r>
            <w:r w:rsidR="000A21A8">
              <w:rPr>
                <w:noProof/>
                <w:webHidden/>
              </w:rPr>
              <w:fldChar w:fldCharType="begin"/>
            </w:r>
            <w:r w:rsidR="000A21A8">
              <w:rPr>
                <w:noProof/>
                <w:webHidden/>
              </w:rPr>
              <w:instrText xml:space="preserve"> PAGEREF _Toc5622127 \h </w:instrText>
            </w:r>
            <w:r w:rsidR="000A21A8">
              <w:rPr>
                <w:noProof/>
                <w:webHidden/>
              </w:rPr>
            </w:r>
            <w:r w:rsidR="000A21A8">
              <w:rPr>
                <w:noProof/>
                <w:webHidden/>
              </w:rPr>
              <w:fldChar w:fldCharType="separate"/>
            </w:r>
            <w:r w:rsidR="000A21A8">
              <w:rPr>
                <w:noProof/>
                <w:webHidden/>
              </w:rPr>
              <w:t>4</w:t>
            </w:r>
            <w:r w:rsidR="000A21A8">
              <w:rPr>
                <w:noProof/>
                <w:webHidden/>
              </w:rPr>
              <w:fldChar w:fldCharType="end"/>
            </w:r>
          </w:hyperlink>
        </w:p>
        <w:p w14:paraId="052B6488" w14:textId="6863CB89" w:rsidR="000A21A8" w:rsidRDefault="001B77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622128" w:history="1">
            <w:r w:rsidR="000A21A8" w:rsidRPr="008D08EB">
              <w:rPr>
                <w:rStyle w:val="Hyperlink"/>
                <w:noProof/>
              </w:rPr>
              <w:t>4. Otros Requisitos</w:t>
            </w:r>
            <w:r w:rsidR="000A21A8">
              <w:rPr>
                <w:noProof/>
                <w:webHidden/>
              </w:rPr>
              <w:tab/>
            </w:r>
            <w:r w:rsidR="000A21A8">
              <w:rPr>
                <w:noProof/>
                <w:webHidden/>
              </w:rPr>
              <w:fldChar w:fldCharType="begin"/>
            </w:r>
            <w:r w:rsidR="000A21A8">
              <w:rPr>
                <w:noProof/>
                <w:webHidden/>
              </w:rPr>
              <w:instrText xml:space="preserve"> PAGEREF _Toc5622128 \h </w:instrText>
            </w:r>
            <w:r w:rsidR="000A21A8">
              <w:rPr>
                <w:noProof/>
                <w:webHidden/>
              </w:rPr>
            </w:r>
            <w:r w:rsidR="000A21A8">
              <w:rPr>
                <w:noProof/>
                <w:webHidden/>
              </w:rPr>
              <w:fldChar w:fldCharType="separate"/>
            </w:r>
            <w:r w:rsidR="000A21A8">
              <w:rPr>
                <w:noProof/>
                <w:webHidden/>
              </w:rPr>
              <w:t>4</w:t>
            </w:r>
            <w:r w:rsidR="000A21A8">
              <w:rPr>
                <w:noProof/>
                <w:webHidden/>
              </w:rPr>
              <w:fldChar w:fldCharType="end"/>
            </w:r>
          </w:hyperlink>
        </w:p>
        <w:p w14:paraId="6CBC5D1E" w14:textId="35477B1A" w:rsidR="000A21A8" w:rsidRDefault="001B7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622129" w:history="1">
            <w:r w:rsidR="000A21A8" w:rsidRPr="008D08EB">
              <w:rPr>
                <w:rStyle w:val="Hyperlink"/>
                <w:noProof/>
              </w:rPr>
              <w:t>4.1 Requisitos de Seguridad</w:t>
            </w:r>
            <w:r w:rsidR="000A21A8">
              <w:rPr>
                <w:noProof/>
                <w:webHidden/>
              </w:rPr>
              <w:tab/>
            </w:r>
            <w:r w:rsidR="000A21A8">
              <w:rPr>
                <w:noProof/>
                <w:webHidden/>
              </w:rPr>
              <w:fldChar w:fldCharType="begin"/>
            </w:r>
            <w:r w:rsidR="000A21A8">
              <w:rPr>
                <w:noProof/>
                <w:webHidden/>
              </w:rPr>
              <w:instrText xml:space="preserve"> PAGEREF _Toc5622129 \h </w:instrText>
            </w:r>
            <w:r w:rsidR="000A21A8">
              <w:rPr>
                <w:noProof/>
                <w:webHidden/>
              </w:rPr>
            </w:r>
            <w:r w:rsidR="000A21A8">
              <w:rPr>
                <w:noProof/>
                <w:webHidden/>
              </w:rPr>
              <w:fldChar w:fldCharType="separate"/>
            </w:r>
            <w:r w:rsidR="000A21A8">
              <w:rPr>
                <w:noProof/>
                <w:webHidden/>
              </w:rPr>
              <w:t>4</w:t>
            </w:r>
            <w:r w:rsidR="000A21A8">
              <w:rPr>
                <w:noProof/>
                <w:webHidden/>
              </w:rPr>
              <w:fldChar w:fldCharType="end"/>
            </w:r>
          </w:hyperlink>
        </w:p>
        <w:p w14:paraId="114D2C15" w14:textId="4903C644" w:rsidR="000A21A8" w:rsidRDefault="001B7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622130" w:history="1">
            <w:r w:rsidR="000A21A8" w:rsidRPr="008D08EB">
              <w:rPr>
                <w:rStyle w:val="Hyperlink"/>
                <w:noProof/>
              </w:rPr>
              <w:t>4.2 Requisitos de Entorno</w:t>
            </w:r>
            <w:r w:rsidR="000A21A8">
              <w:rPr>
                <w:noProof/>
                <w:webHidden/>
              </w:rPr>
              <w:tab/>
            </w:r>
            <w:r w:rsidR="000A21A8">
              <w:rPr>
                <w:noProof/>
                <w:webHidden/>
              </w:rPr>
              <w:fldChar w:fldCharType="begin"/>
            </w:r>
            <w:r w:rsidR="000A21A8">
              <w:rPr>
                <w:noProof/>
                <w:webHidden/>
              </w:rPr>
              <w:instrText xml:space="preserve"> PAGEREF _Toc5622130 \h </w:instrText>
            </w:r>
            <w:r w:rsidR="000A21A8">
              <w:rPr>
                <w:noProof/>
                <w:webHidden/>
              </w:rPr>
            </w:r>
            <w:r w:rsidR="000A21A8">
              <w:rPr>
                <w:noProof/>
                <w:webHidden/>
              </w:rPr>
              <w:fldChar w:fldCharType="separate"/>
            </w:r>
            <w:r w:rsidR="000A21A8">
              <w:rPr>
                <w:noProof/>
                <w:webHidden/>
              </w:rPr>
              <w:t>4</w:t>
            </w:r>
            <w:r w:rsidR="000A21A8">
              <w:rPr>
                <w:noProof/>
                <w:webHidden/>
              </w:rPr>
              <w:fldChar w:fldCharType="end"/>
            </w:r>
          </w:hyperlink>
        </w:p>
        <w:p w14:paraId="58A0CF8F" w14:textId="17D761C2" w:rsidR="000A21A8" w:rsidRDefault="001B7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622131" w:history="1">
            <w:r w:rsidR="000A21A8" w:rsidRPr="008D08EB">
              <w:rPr>
                <w:rStyle w:val="Hyperlink"/>
                <w:noProof/>
              </w:rPr>
              <w:t>4.3 Requisitos de Usabilidad</w:t>
            </w:r>
            <w:r w:rsidR="000A21A8">
              <w:rPr>
                <w:noProof/>
                <w:webHidden/>
              </w:rPr>
              <w:tab/>
            </w:r>
            <w:r w:rsidR="000A21A8">
              <w:rPr>
                <w:noProof/>
                <w:webHidden/>
              </w:rPr>
              <w:fldChar w:fldCharType="begin"/>
            </w:r>
            <w:r w:rsidR="000A21A8">
              <w:rPr>
                <w:noProof/>
                <w:webHidden/>
              </w:rPr>
              <w:instrText xml:space="preserve"> PAGEREF _Toc5622131 \h </w:instrText>
            </w:r>
            <w:r w:rsidR="000A21A8">
              <w:rPr>
                <w:noProof/>
                <w:webHidden/>
              </w:rPr>
            </w:r>
            <w:r w:rsidR="000A21A8">
              <w:rPr>
                <w:noProof/>
                <w:webHidden/>
              </w:rPr>
              <w:fldChar w:fldCharType="separate"/>
            </w:r>
            <w:r w:rsidR="000A21A8">
              <w:rPr>
                <w:noProof/>
                <w:webHidden/>
              </w:rPr>
              <w:t>4</w:t>
            </w:r>
            <w:r w:rsidR="000A21A8">
              <w:rPr>
                <w:noProof/>
                <w:webHidden/>
              </w:rPr>
              <w:fldChar w:fldCharType="end"/>
            </w:r>
          </w:hyperlink>
        </w:p>
        <w:p w14:paraId="011EBF8E" w14:textId="36E29EF3" w:rsidR="001D580B" w:rsidRPr="00F450AA" w:rsidRDefault="001D580B">
          <w:r w:rsidRPr="00F450AA">
            <w:rPr>
              <w:b/>
              <w:bCs/>
            </w:rPr>
            <w:fldChar w:fldCharType="end"/>
          </w:r>
        </w:p>
      </w:sdtContent>
    </w:sdt>
    <w:p w14:paraId="0F14A657" w14:textId="18ACD983" w:rsidR="001D580B" w:rsidRPr="00F450AA" w:rsidRDefault="002D0C62" w:rsidP="005C16AB">
      <w:pPr>
        <w:pStyle w:val="Heading1"/>
      </w:pPr>
      <w:r w:rsidRPr="00F450AA">
        <w:br w:type="page"/>
      </w:r>
      <w:bookmarkStart w:id="8" w:name="_Toc5622115"/>
      <w:r w:rsidR="001D580B" w:rsidRPr="00F450AA">
        <w:lastRenderedPageBreak/>
        <w:t>1. Introducción</w:t>
      </w:r>
      <w:bookmarkEnd w:id="8"/>
    </w:p>
    <w:p w14:paraId="263E0DEE" w14:textId="116F0221" w:rsidR="001D580B" w:rsidRPr="00F450AA" w:rsidRDefault="001D580B" w:rsidP="001D580B">
      <w:pPr>
        <w:pStyle w:val="Heading2"/>
      </w:pPr>
      <w:bookmarkStart w:id="9" w:name="_Toc5622116"/>
      <w:r w:rsidRPr="00F450AA">
        <w:t>1.1 Propósito</w:t>
      </w:r>
      <w:bookmarkEnd w:id="9"/>
    </w:p>
    <w:p w14:paraId="0DBB7EE0" w14:textId="6AB74E43" w:rsidR="009B338E" w:rsidRPr="00F450AA" w:rsidRDefault="009B338E" w:rsidP="002D0C62">
      <w:r w:rsidRPr="00F450AA">
        <w:t>Esta Especificación de Requisitos Software (ERS o SRS de ahora en adelante) tiene como propósito describir en detalle todas las características, necesidades, capacidades, requerimientos, condiciones y explicación de comportamiento y uso del proyecto en cuestión.</w:t>
      </w:r>
    </w:p>
    <w:p w14:paraId="104E1230" w14:textId="55DC06C7" w:rsidR="002D0C62" w:rsidRPr="00F450AA" w:rsidRDefault="009B338E" w:rsidP="002D0C62">
      <w:r w:rsidRPr="00F450AA">
        <w:t xml:space="preserve">Esta ERS está dirigida al </w:t>
      </w:r>
      <w:r w:rsidR="0001017C" w:rsidRPr="00F450AA">
        <w:t>personal docente encargado de la supervisión de la beca</w:t>
      </w:r>
      <w:r w:rsidR="002D0C62" w:rsidRPr="00F450AA">
        <w:t xml:space="preserve"> y/o que posea relación con el proyecto.</w:t>
      </w:r>
    </w:p>
    <w:p w14:paraId="35A93163" w14:textId="05658151" w:rsidR="001D580B" w:rsidRPr="00F450AA" w:rsidRDefault="001D580B" w:rsidP="009B338E">
      <w:pPr>
        <w:pStyle w:val="Heading2"/>
      </w:pPr>
      <w:bookmarkStart w:id="10" w:name="_Toc5622117"/>
      <w:r w:rsidRPr="00F450AA">
        <w:t>1.2 Alcance</w:t>
      </w:r>
      <w:bookmarkEnd w:id="10"/>
    </w:p>
    <w:p w14:paraId="25A66DC8" w14:textId="50352C51" w:rsidR="0001017C" w:rsidRPr="00F450AA" w:rsidRDefault="0001017C" w:rsidP="0001017C">
      <w:r w:rsidRPr="00F450AA">
        <w:t xml:space="preserve">El producto será una aplicación web educativa que permite al usuario realizar actividades extra </w:t>
      </w:r>
      <w:r w:rsidR="006125A8" w:rsidRPr="00F450AA">
        <w:t xml:space="preserve">con relación </w:t>
      </w:r>
      <w:commentRangeStart w:id="11"/>
      <w:r w:rsidR="006125A8" w:rsidRPr="00F450AA">
        <w:t>a</w:t>
      </w:r>
      <w:r w:rsidRPr="00F450AA">
        <w:t xml:space="preserve"> la </w:t>
      </w:r>
      <w:r w:rsidR="006125A8" w:rsidRPr="00F450AA">
        <w:t>asignatura</w:t>
      </w:r>
      <w:commentRangeEnd w:id="11"/>
      <w:r w:rsidR="00572F14">
        <w:rPr>
          <w:rStyle w:val="CommentReference"/>
        </w:rPr>
        <w:commentReference w:id="11"/>
      </w:r>
      <w:ins w:id="12" w:author="Socorro Bernardos" w:date="2019-04-10T12:21:00Z">
        <w:r w:rsidR="006E3C03">
          <w:t xml:space="preserve"> </w:t>
        </w:r>
        <w:r w:rsidR="006E3C03" w:rsidRPr="006E3C03">
          <w:rPr>
            <w:i/>
            <w:rPrChange w:id="13" w:author="Socorro Bernardos" w:date="2019-04-10T12:22:00Z">
              <w:rPr/>
            </w:rPrChange>
          </w:rPr>
          <w:t>E</w:t>
        </w:r>
      </w:ins>
      <w:ins w:id="14" w:author="Socorro Bernardos" w:date="2019-04-10T12:22:00Z">
        <w:r w:rsidR="006E3C03" w:rsidRPr="006E3C03">
          <w:rPr>
            <w:i/>
            <w:rPrChange w:id="15" w:author="Socorro Bernardos" w:date="2019-04-10T12:22:00Z">
              <w:rPr/>
            </w:rPrChange>
          </w:rPr>
          <w:t xml:space="preserve">nglish </w:t>
        </w:r>
        <w:proofErr w:type="spellStart"/>
        <w:r w:rsidR="006E3C03" w:rsidRPr="006E3C03">
          <w:rPr>
            <w:i/>
            <w:rPrChange w:id="16" w:author="Socorro Bernardos" w:date="2019-04-10T12:22:00Z">
              <w:rPr/>
            </w:rPrChange>
          </w:rPr>
          <w:t>for</w:t>
        </w:r>
        <w:proofErr w:type="spellEnd"/>
        <w:r w:rsidR="006E3C03" w:rsidRPr="006E3C03">
          <w:rPr>
            <w:i/>
            <w:rPrChange w:id="17" w:author="Socorro Bernardos" w:date="2019-04-10T12:22:00Z">
              <w:rPr/>
            </w:rPrChange>
          </w:rPr>
          <w:t xml:space="preserve"> Professional and </w:t>
        </w:r>
        <w:proofErr w:type="spellStart"/>
        <w:r w:rsidR="006E3C03" w:rsidRPr="006E3C03">
          <w:rPr>
            <w:i/>
            <w:rPrChange w:id="18" w:author="Socorro Bernardos" w:date="2019-04-10T12:22:00Z">
              <w:rPr/>
            </w:rPrChange>
          </w:rPr>
          <w:t>Academic</w:t>
        </w:r>
        <w:proofErr w:type="spellEnd"/>
        <w:r w:rsidR="006E3C03" w:rsidRPr="006E3C03">
          <w:rPr>
            <w:i/>
            <w:rPrChange w:id="19" w:author="Socorro Bernardos" w:date="2019-04-10T12:22:00Z">
              <w:rPr/>
            </w:rPrChange>
          </w:rPr>
          <w:t xml:space="preserve"> </w:t>
        </w:r>
        <w:proofErr w:type="spellStart"/>
        <w:r w:rsidR="006E3C03" w:rsidRPr="006E3C03">
          <w:rPr>
            <w:i/>
            <w:rPrChange w:id="20" w:author="Socorro Bernardos" w:date="2019-04-10T12:22:00Z">
              <w:rPr/>
            </w:rPrChange>
          </w:rPr>
          <w:t>Communication</w:t>
        </w:r>
      </w:ins>
      <w:proofErr w:type="spellEnd"/>
      <w:r w:rsidR="006125A8" w:rsidRPr="00F450AA">
        <w:t>, por medio del visualizado de vídeos y contestando a preguntas acerca de éste.</w:t>
      </w:r>
    </w:p>
    <w:p w14:paraId="128C4084" w14:textId="69C06F99" w:rsidR="0001017C" w:rsidRPr="00F450AA" w:rsidRDefault="0001017C" w:rsidP="0001017C">
      <w:commentRangeStart w:id="21"/>
      <w:r w:rsidRPr="00F450AA">
        <w:t xml:space="preserve">El objetivo del software es el de </w:t>
      </w:r>
      <w:r w:rsidR="006125A8" w:rsidRPr="00F450AA">
        <w:t>formar a estudiantes</w:t>
      </w:r>
      <w:r w:rsidR="002D0C62" w:rsidRPr="00F450AA">
        <w:t xml:space="preserve"> que lo deseen más allá del contenido cubierto en clase</w:t>
      </w:r>
      <w:r w:rsidR="006125A8" w:rsidRPr="00F450AA">
        <w:t xml:space="preserve"> y dar una plataforma al profesorado para </w:t>
      </w:r>
      <w:del w:id="22" w:author="Socorro Bernardos" w:date="2019-04-10T12:23:00Z">
        <w:r w:rsidR="002D0C62" w:rsidRPr="00F450AA" w:rsidDel="001A6C17">
          <w:delText>poder comprobar el esfuerzo</w:delText>
        </w:r>
      </w:del>
      <w:ins w:id="23" w:author="Socorro Bernardos" w:date="2019-04-10T12:23:00Z">
        <w:r w:rsidR="001A6C17">
          <w:t>hacer un seguimiento extra</w:t>
        </w:r>
      </w:ins>
      <w:r w:rsidR="002D0C62" w:rsidRPr="00F450AA">
        <w:t xml:space="preserve"> de sus alumnos.</w:t>
      </w:r>
      <w:commentRangeEnd w:id="21"/>
      <w:r w:rsidR="00572F14">
        <w:rPr>
          <w:rStyle w:val="CommentReference"/>
        </w:rPr>
        <w:commentReference w:id="21"/>
      </w:r>
    </w:p>
    <w:p w14:paraId="221EB58D" w14:textId="34605C2B" w:rsidR="0001017C" w:rsidRPr="00F450AA" w:rsidRDefault="0001017C" w:rsidP="0001017C">
      <w:r w:rsidRPr="00F450AA">
        <w:t xml:space="preserve">Esta aplicación será ejecutable </w:t>
      </w:r>
      <w:r w:rsidR="002D0C62" w:rsidRPr="00F450AA">
        <w:t>en</w:t>
      </w:r>
      <w:r w:rsidR="000A21A8">
        <w:t xml:space="preserve"> dispositivos con acceso a</w:t>
      </w:r>
      <w:r w:rsidR="002D0C62" w:rsidRPr="00F450AA">
        <w:t xml:space="preserve"> navegadores de Internet</w:t>
      </w:r>
      <w:ins w:id="24" w:author="Socorro Bernardos" w:date="2019-04-10T13:26:00Z">
        <w:r w:rsidR="00523095">
          <w:t xml:space="preserve"> (adaptativo a tipo de pa</w:t>
        </w:r>
      </w:ins>
      <w:ins w:id="25" w:author="Socorro Bernardos" w:date="2019-04-10T13:27:00Z">
        <w:r w:rsidR="00523095">
          <w:t xml:space="preserve">ntalla: portátil, </w:t>
        </w:r>
        <w:proofErr w:type="spellStart"/>
        <w:r w:rsidR="00523095">
          <w:t>tablet</w:t>
        </w:r>
        <w:proofErr w:type="spellEnd"/>
        <w:r w:rsidR="00523095">
          <w:t>, móvil)</w:t>
        </w:r>
      </w:ins>
      <w:r w:rsidR="002D0C62" w:rsidRPr="00F450AA">
        <w:t>.</w:t>
      </w:r>
    </w:p>
    <w:p w14:paraId="36D87935" w14:textId="4BE2CCA4" w:rsidR="001D580B" w:rsidRPr="00F450AA" w:rsidRDefault="001D580B" w:rsidP="001D580B">
      <w:pPr>
        <w:pStyle w:val="Heading2"/>
      </w:pPr>
      <w:bookmarkStart w:id="26" w:name="_Toc5622118"/>
      <w:r w:rsidRPr="00F450AA">
        <w:t>1.3 Definiciones, siglas, y abreviaturas</w:t>
      </w:r>
      <w:bookmarkEnd w:id="26"/>
    </w:p>
    <w:p w14:paraId="56D18D3D" w14:textId="163F497D" w:rsidR="001D580B" w:rsidRPr="00F450AA" w:rsidRDefault="001D580B" w:rsidP="001D580B">
      <w:r w:rsidRPr="00F450AA">
        <w:t>Actividad – Conjunto de vídeo + test</w:t>
      </w:r>
    </w:p>
    <w:p w14:paraId="45FBE9A9" w14:textId="3B093882" w:rsidR="00EB0A38" w:rsidRDefault="009B338E" w:rsidP="001D580B">
      <w:pPr>
        <w:rPr>
          <w:ins w:id="27" w:author="Socorro Bernardos" w:date="2019-04-10T12:53:00Z"/>
        </w:rPr>
      </w:pPr>
      <w:r w:rsidRPr="00F450AA">
        <w:t>Usuario – Por defecto, alumno, aunque puede ser empleado para ambos alumno o profesor</w:t>
      </w:r>
    </w:p>
    <w:p w14:paraId="6BC99815" w14:textId="7A7AABD2" w:rsidR="00927F5C" w:rsidRPr="00F450AA" w:rsidRDefault="00927F5C" w:rsidP="001D580B">
      <w:ins w:id="28" w:author="Socorro Bernardos" w:date="2019-04-10T12:53:00Z">
        <w:r>
          <w:t xml:space="preserve">Administrador- </w:t>
        </w:r>
      </w:ins>
      <w:ins w:id="29" w:author="Socorro Bernardos" w:date="2019-04-10T12:54:00Z">
        <w:r>
          <w:t>Entidad con acceso a todo</w:t>
        </w:r>
      </w:ins>
    </w:p>
    <w:p w14:paraId="716391E3" w14:textId="77777777" w:rsidR="001D580B" w:rsidRPr="00F450AA" w:rsidRDefault="001D580B" w:rsidP="001D580B">
      <w:pPr>
        <w:pStyle w:val="Heading1"/>
      </w:pPr>
      <w:bookmarkStart w:id="30" w:name="_Toc5622119"/>
      <w:r w:rsidRPr="00F450AA">
        <w:t>2. Descripción general</w:t>
      </w:r>
      <w:bookmarkEnd w:id="30"/>
    </w:p>
    <w:p w14:paraId="2E463C48" w14:textId="228432AA" w:rsidR="001D580B" w:rsidRPr="00F450AA" w:rsidRDefault="001D580B" w:rsidP="001D580B">
      <w:pPr>
        <w:pStyle w:val="Heading2"/>
      </w:pPr>
      <w:bookmarkStart w:id="31" w:name="_Toc5622120"/>
      <w:r w:rsidRPr="00F450AA">
        <w:t>2.2 Funciones del producto</w:t>
      </w:r>
      <w:bookmarkEnd w:id="31"/>
    </w:p>
    <w:p w14:paraId="449856A2" w14:textId="1C50EEBF" w:rsidR="002D0C62" w:rsidRPr="00F450AA" w:rsidRDefault="005C16AB" w:rsidP="002D0C62">
      <w:r w:rsidRPr="00F450AA">
        <w:t>La aplicación permitirá al usuario registrarse con su email académico</w:t>
      </w:r>
      <w:r w:rsidR="001C5059">
        <w:t xml:space="preserve"> y datos personales</w:t>
      </w:r>
      <w:ins w:id="32" w:author="Socorro Bernardos" w:date="2019-04-10T09:11:00Z">
        <w:r w:rsidR="00F86C31">
          <w:t xml:space="preserve"> (</w:t>
        </w:r>
      </w:ins>
      <w:proofErr w:type="spellStart"/>
      <w:ins w:id="33" w:author="Socorro Bernardos" w:date="2019-04-10T12:27:00Z">
        <w:r w:rsidR="001A6C17">
          <w:t>nº</w:t>
        </w:r>
        <w:proofErr w:type="spellEnd"/>
        <w:r w:rsidR="001A6C17">
          <w:t xml:space="preserve"> de matrícula, escuela y profesor</w:t>
        </w:r>
      </w:ins>
      <w:ins w:id="34" w:author="Socorro Bernardos" w:date="2019-04-10T12:40:00Z">
        <w:r w:rsidR="00C83EE5">
          <w:t xml:space="preserve">, </w:t>
        </w:r>
      </w:ins>
      <w:ins w:id="35" w:author="Socorro Bernardos" w:date="2019-04-10T12:41:00Z">
        <w:r w:rsidR="00C83EE5">
          <w:t>inclusión en ranking</w:t>
        </w:r>
        <w:del w:id="36" w:author="Bosco Domingo" w:date="2019-04-11T11:29:00Z">
          <w:r w:rsidR="00C83EE5" w:rsidDel="00371BEE">
            <w:delText xml:space="preserve"> </w:delText>
          </w:r>
        </w:del>
      </w:ins>
      <w:ins w:id="37" w:author="Socorro Bernardos" w:date="2019-04-10T09:11:00Z">
        <w:r w:rsidR="00F86C31">
          <w:t>)</w:t>
        </w:r>
      </w:ins>
      <w:r w:rsidRPr="00F450AA">
        <w:t>,</w:t>
      </w:r>
      <w:r w:rsidR="001C5059">
        <w:t xml:space="preserve"> </w:t>
      </w:r>
      <w:r w:rsidR="00E31B59">
        <w:t xml:space="preserve">información </w:t>
      </w:r>
      <w:commentRangeStart w:id="38"/>
      <w:r w:rsidR="00E31B59">
        <w:t>que</w:t>
      </w:r>
      <w:r w:rsidR="001C5059">
        <w:t xml:space="preserve"> deberá ser validad</w:t>
      </w:r>
      <w:r w:rsidR="00E31B59">
        <w:t>a por medio de los servidores de la UPM</w:t>
      </w:r>
      <w:r w:rsidR="001C5059">
        <w:t>.</w:t>
      </w:r>
      <w:commentRangeEnd w:id="38"/>
      <w:r w:rsidR="004533AA">
        <w:rPr>
          <w:rStyle w:val="CommentReference"/>
        </w:rPr>
        <w:commentReference w:id="38"/>
      </w:r>
      <w:r w:rsidR="001C5059">
        <w:t xml:space="preserve"> E</w:t>
      </w:r>
      <w:r w:rsidRPr="00F450AA">
        <w:t xml:space="preserve">n base a </w:t>
      </w:r>
      <w:r w:rsidR="001C5059">
        <w:t>su</w:t>
      </w:r>
      <w:r w:rsidRPr="00F450AA">
        <w:t xml:space="preserve"> condición en el mundo real de profesor o estudiante, </w:t>
      </w:r>
      <w:r w:rsidR="001C5059">
        <w:t xml:space="preserve">se le </w:t>
      </w:r>
      <w:r w:rsidRPr="00F450AA">
        <w:t>asignará unos permisos y posibilidades específicos.</w:t>
      </w:r>
      <w:ins w:id="39" w:author="Socorro Bernardos" w:date="2019-04-10T09:16:00Z">
        <w:r w:rsidR="004533AA">
          <w:t xml:space="preserve"> </w:t>
        </w:r>
      </w:ins>
    </w:p>
    <w:p w14:paraId="19B42560" w14:textId="20CCF6EF" w:rsidR="005C16AB" w:rsidRPr="00F450AA" w:rsidRDefault="005C16AB" w:rsidP="002D0C62">
      <w:r w:rsidRPr="00F450AA">
        <w:t>En ambos casos, procederá a su autenticación, y, si es estudiante, tendrá acceso a un listado de actividades, filtrables por categoría y/o etiquetas de texto. Podrá también acceder a un ranking</w:t>
      </w:r>
      <w:r w:rsidR="00E725AE" w:rsidRPr="00F450AA">
        <w:t xml:space="preserve"> basado en los puntos obtenidos como resultado de las actividades</w:t>
      </w:r>
      <w:r w:rsidR="0057249A" w:rsidRPr="00F450AA">
        <w:t>, así como una pestaña de contacto</w:t>
      </w:r>
      <w:del w:id="40" w:author="Socorro Bernardos" w:date="2019-04-10T12:34:00Z">
        <w:r w:rsidR="0057249A" w:rsidRPr="00F450AA" w:rsidDel="006A13F6">
          <w:delText xml:space="preserve"> y</w:delText>
        </w:r>
      </w:del>
      <w:ins w:id="41" w:author="Socorro Bernardos" w:date="2019-04-10T12:34:00Z">
        <w:r w:rsidR="006A13F6">
          <w:t>,</w:t>
        </w:r>
      </w:ins>
      <w:r w:rsidR="0057249A" w:rsidRPr="00F450AA">
        <w:t xml:space="preserve"> otra de gestión del perfil</w:t>
      </w:r>
      <w:ins w:id="42" w:author="Socorro Bernardos" w:date="2019-04-10T12:34:00Z">
        <w:r w:rsidR="006A13F6">
          <w:t xml:space="preserve"> y otra de </w:t>
        </w:r>
        <w:commentRangeStart w:id="43"/>
        <w:r w:rsidR="006A13F6">
          <w:t>ayuda</w:t>
        </w:r>
      </w:ins>
      <w:commentRangeEnd w:id="43"/>
      <w:ins w:id="44" w:author="Socorro Bernardos" w:date="2019-04-10T12:35:00Z">
        <w:r w:rsidR="006A13F6">
          <w:rPr>
            <w:rStyle w:val="CommentReference"/>
          </w:rPr>
          <w:commentReference w:id="43"/>
        </w:r>
      </w:ins>
      <w:r w:rsidR="0057249A" w:rsidRPr="00F450AA">
        <w:t>.</w:t>
      </w:r>
    </w:p>
    <w:p w14:paraId="573669DB" w14:textId="77777777" w:rsidR="00E725AE" w:rsidRPr="00F450AA" w:rsidRDefault="005C16AB" w:rsidP="002D0C62">
      <w:r w:rsidRPr="00F450AA">
        <w:t>Cada actividad tendrá un</w:t>
      </w:r>
      <w:r w:rsidR="00E725AE" w:rsidRPr="00F450AA">
        <w:t>os campos fijos y otros variables, personalizables por el profesor que la asigna.</w:t>
      </w:r>
    </w:p>
    <w:p w14:paraId="0BDE0E47" w14:textId="22E68AB9" w:rsidR="00E725AE" w:rsidRPr="00F450AA" w:rsidRDefault="00E725AE" w:rsidP="00E725AE">
      <w:pPr>
        <w:ind w:firstLine="708"/>
      </w:pPr>
      <w:r w:rsidRPr="00F450AA">
        <w:t>Los fijos serán: vídeo, número de preguntas (5)</w:t>
      </w:r>
      <w:r w:rsidR="0010777D" w:rsidRPr="00F450AA">
        <w:t>, tipo de preguntas (test), tiempo (ilimitado).</w:t>
      </w:r>
    </w:p>
    <w:p w14:paraId="075B0998" w14:textId="75A0D3CE" w:rsidR="00E725AE" w:rsidRDefault="0010777D" w:rsidP="0010777D">
      <w:pPr>
        <w:ind w:left="708"/>
      </w:pPr>
      <w:r w:rsidRPr="00F450AA">
        <w:t xml:space="preserve">Los variables: </w:t>
      </w:r>
      <w:r w:rsidR="00E725AE" w:rsidRPr="00F450AA">
        <w:t xml:space="preserve">número de intentos, </w:t>
      </w:r>
      <w:commentRangeStart w:id="45"/>
      <w:r w:rsidR="00E725AE" w:rsidRPr="00F450AA">
        <w:t>p</w:t>
      </w:r>
      <w:r w:rsidRPr="00F450AA">
        <w:t>onderación</w:t>
      </w:r>
      <w:r w:rsidR="00E725AE" w:rsidRPr="00F450AA">
        <w:t xml:space="preserve"> (si se realizan varios intentos,</w:t>
      </w:r>
      <w:del w:id="46" w:author="Socorro Bernardos" w:date="2019-04-10T12:38:00Z">
        <w:r w:rsidR="00E725AE" w:rsidRPr="00F450AA" w:rsidDel="00C83EE5">
          <w:delText xml:space="preserve"> se podrá dar más valor a unos que a otros, siempre sobre una escala de 1</w:delText>
        </w:r>
      </w:del>
      <w:ins w:id="47" w:author="Socorro Bernardos" w:date="2019-04-10T12:38:00Z">
        <w:r w:rsidR="00C83EE5">
          <w:t xml:space="preserve"> cada uno valdría un 20</w:t>
        </w:r>
      </w:ins>
      <w:ins w:id="48" w:author="Socorro Bernardos" w:date="2019-04-10T12:39:00Z">
        <w:r w:rsidR="00C83EE5">
          <w:t>% menos que el anterior</w:t>
        </w:r>
      </w:ins>
      <w:r w:rsidR="00E725AE" w:rsidRPr="00F450AA">
        <w:t>)</w:t>
      </w:r>
      <w:del w:id="49" w:author="Bosco Domingo" w:date="2019-04-11T11:20:00Z">
        <w:r w:rsidR="00E725AE" w:rsidRPr="00F450AA" w:rsidDel="00371BEE">
          <w:delText>,</w:delText>
        </w:r>
      </w:del>
      <w:del w:id="50" w:author="Socorro Bernardos" w:date="2019-04-10T12:35:00Z">
        <w:r w:rsidR="00E725AE" w:rsidRPr="00F450AA" w:rsidDel="00C83EE5">
          <w:delText xml:space="preserve"> y preguntas </w:delText>
        </w:r>
        <w:r w:rsidRPr="00F450AA" w:rsidDel="00C83EE5">
          <w:delText>(</w:delText>
        </w:r>
        <w:r w:rsidR="00E725AE" w:rsidRPr="00F450AA" w:rsidDel="00C83EE5">
          <w:delText>podrían variar entre intentos)</w:delText>
        </w:r>
      </w:del>
      <w:r w:rsidR="00E725AE" w:rsidRPr="00F450AA">
        <w:t>.</w:t>
      </w:r>
      <w:commentRangeEnd w:id="45"/>
      <w:r w:rsidR="001B778C">
        <w:rPr>
          <w:rStyle w:val="CommentReference"/>
        </w:rPr>
        <w:commentReference w:id="45"/>
      </w:r>
    </w:p>
    <w:p w14:paraId="6E1320CB" w14:textId="62FF7C42" w:rsidR="0010777D" w:rsidRPr="00F450AA" w:rsidRDefault="000A48A2" w:rsidP="0010777D">
      <w:r>
        <w:t xml:space="preserve">Al acabar el test, se procesa y se muestra su resultado en aciertos de preguntas totales, y se da la </w:t>
      </w:r>
      <w:bookmarkStart w:id="51" w:name="_GoBack"/>
      <w:bookmarkEnd w:id="51"/>
      <w:r>
        <w:t xml:space="preserve">opción de repetir el test (si quedan intentos). </w:t>
      </w:r>
      <w:r w:rsidR="0010777D" w:rsidRPr="00F450AA">
        <w:t>En base al resultado obtenido</w:t>
      </w:r>
      <w:r w:rsidR="0057249A" w:rsidRPr="00F450AA">
        <w:t xml:space="preserve"> (y las posibles ponderaciones)</w:t>
      </w:r>
      <w:r w:rsidR="0010777D" w:rsidRPr="00F450AA">
        <w:t>, el estudiante recibirá una puntuación</w:t>
      </w:r>
      <w:r w:rsidR="00190D95">
        <w:t xml:space="preserve"> y podrá ver las respuestas a las preguntas. Los puntos</w:t>
      </w:r>
      <w:r w:rsidR="0010777D" w:rsidRPr="00F450AA">
        <w:t xml:space="preserve"> se sumará</w:t>
      </w:r>
      <w:r w:rsidR="00190D95">
        <w:t>n</w:t>
      </w:r>
      <w:r w:rsidR="0010777D" w:rsidRPr="00F450AA">
        <w:t xml:space="preserve"> a su total</w:t>
      </w:r>
      <w:r w:rsidR="00190D95">
        <w:t>, que se</w:t>
      </w:r>
      <w:r w:rsidR="0010777D" w:rsidRPr="00F450AA">
        <w:t xml:space="preserve"> mostrará en un ranking visible a todos los usuarios, salvo que </w:t>
      </w:r>
      <w:del w:id="52" w:author="Socorro Bernardos" w:date="2019-04-10T09:19:00Z">
        <w:r w:rsidR="0010777D" w:rsidRPr="00F450AA" w:rsidDel="004533AA">
          <w:delText xml:space="preserve">se </w:delText>
        </w:r>
      </w:del>
      <w:ins w:id="53" w:author="Socorro Bernardos" w:date="2019-04-10T09:19:00Z">
        <w:r w:rsidR="004533AA">
          <w:t xml:space="preserve">el </w:t>
        </w:r>
        <w:r w:rsidR="004533AA">
          <w:lastRenderedPageBreak/>
          <w:t>estudian</w:t>
        </w:r>
      </w:ins>
      <w:ins w:id="54" w:author="Socorro Bernardos" w:date="2019-04-10T09:20:00Z">
        <w:r w:rsidR="004533AA">
          <w:t>te</w:t>
        </w:r>
      </w:ins>
      <w:ins w:id="55" w:author="Socorro Bernardos" w:date="2019-04-10T09:19:00Z">
        <w:r w:rsidR="004533AA" w:rsidRPr="00F450AA">
          <w:t xml:space="preserve"> </w:t>
        </w:r>
      </w:ins>
      <w:r w:rsidR="0010777D" w:rsidRPr="00F450AA">
        <w:t xml:space="preserve">pida expresamente lo contrario. Independientemente de esta decisión, el profesorado seguirá teniendo acceso </w:t>
      </w:r>
      <w:del w:id="56" w:author="Socorro Bernardos" w:date="2019-04-10T12:41:00Z">
        <w:r w:rsidR="0010777D" w:rsidRPr="00F450AA" w:rsidDel="00C83EE5">
          <w:delText xml:space="preserve">desde su ranking </w:delText>
        </w:r>
      </w:del>
      <w:r w:rsidR="0010777D" w:rsidRPr="00F450AA">
        <w:t xml:space="preserve">a estas </w:t>
      </w:r>
      <w:r w:rsidR="0057249A" w:rsidRPr="00F450AA">
        <w:t>puntuaciones.</w:t>
      </w:r>
    </w:p>
    <w:p w14:paraId="1002719B" w14:textId="2ECEA1D1" w:rsidR="0057249A" w:rsidRPr="00F450AA" w:rsidRDefault="0057249A" w:rsidP="0010777D">
      <w:r w:rsidRPr="00F450AA">
        <w:t xml:space="preserve">La pestaña de </w:t>
      </w:r>
      <w:r w:rsidR="003F408D" w:rsidRPr="00F450AA">
        <w:t>contacto</w:t>
      </w:r>
      <w:r w:rsidRPr="00F450AA">
        <w:t xml:space="preserve"> servirá para </w:t>
      </w:r>
      <w:ins w:id="57" w:author="Socorro Bernardos" w:date="2019-04-10T12:44:00Z">
        <w:r w:rsidR="00F81C71">
          <w:t xml:space="preserve">que el estudiante </w:t>
        </w:r>
      </w:ins>
      <w:r w:rsidRPr="00F450AA">
        <w:t>ha</w:t>
      </w:r>
      <w:del w:id="58" w:author="Bosco Domingo" w:date="2019-04-11T11:29:00Z">
        <w:r w:rsidRPr="00F450AA" w:rsidDel="00E060F7">
          <w:delText>c</w:delText>
        </w:r>
      </w:del>
      <w:ins w:id="59" w:author="Socorro Bernardos" w:date="2019-04-10T12:44:00Z">
        <w:r w:rsidR="00F81C71">
          <w:t>ga</w:t>
        </w:r>
      </w:ins>
      <w:del w:id="60" w:author="Socorro Bernardos" w:date="2019-04-10T12:44:00Z">
        <w:r w:rsidRPr="00F450AA" w:rsidDel="00F81C71">
          <w:delText>er</w:delText>
        </w:r>
      </w:del>
      <w:r w:rsidRPr="00F450AA">
        <w:t xml:space="preserve"> llegar sugerencias, dudas, peticiones</w:t>
      </w:r>
      <w:del w:id="61" w:author="Socorro Bernardos" w:date="2019-04-10T12:45:00Z">
        <w:r w:rsidRPr="00F450AA" w:rsidDel="00F81C71">
          <w:delText>… al personal docente</w:delText>
        </w:r>
      </w:del>
      <w:ins w:id="62" w:author="Socorro Bernardos" w:date="2019-04-10T12:45:00Z">
        <w:r w:rsidR="00F81C71">
          <w:t xml:space="preserve"> a su profesor</w:t>
        </w:r>
      </w:ins>
      <w:ins w:id="63" w:author="Socorro Bernardos" w:date="2019-04-10T12:47:00Z">
        <w:r w:rsidR="00F81C71">
          <w:t xml:space="preserve"> (automáticamente)</w:t>
        </w:r>
      </w:ins>
      <w:ins w:id="64" w:author="Socorro Bernardos" w:date="2019-04-10T12:45:00Z">
        <w:r w:rsidR="00F81C71">
          <w:t xml:space="preserve"> mediante un formulario que aparezca de forma automática</w:t>
        </w:r>
      </w:ins>
      <w:r w:rsidRPr="00F450AA">
        <w:t xml:space="preserve">. </w:t>
      </w:r>
      <w:del w:id="65" w:author="Socorro Bernardos" w:date="2019-04-10T12:54:00Z">
        <w:r w:rsidRPr="00F450AA" w:rsidDel="00145851">
          <w:delText>Cada profesor será encargado de asegurar que su información en esta página es correcta y se mantiene actualizada.</w:delText>
        </w:r>
      </w:del>
    </w:p>
    <w:p w14:paraId="4A3E1785" w14:textId="17E7CD78" w:rsidR="003F408D" w:rsidRPr="00F450AA" w:rsidRDefault="003F408D" w:rsidP="0010777D">
      <w:r w:rsidRPr="00F450AA">
        <w:t>Dentro de la página de gestión de perfil el estudiante podrá consultar (pero no modificar) sus datos. En caso de querer modificar un campo, o borrar su cuenta, habrá de contactar a un profesor, que se encargará de llevarlo a cabo</w:t>
      </w:r>
      <w:ins w:id="66" w:author="Socorro Bernardos" w:date="2019-04-10T12:54:00Z">
        <w:r w:rsidR="00145851">
          <w:t xml:space="preserve"> (por ejemp</w:t>
        </w:r>
      </w:ins>
      <w:ins w:id="67" w:author="Socorro Bernardos" w:date="2019-04-10T12:55:00Z">
        <w:r w:rsidR="00145851">
          <w:t>lo, mediante la pestaña de contacto)</w:t>
        </w:r>
      </w:ins>
      <w:r w:rsidRPr="00F450AA">
        <w:t>.</w:t>
      </w:r>
    </w:p>
    <w:p w14:paraId="64E7E6E2" w14:textId="5FB3F12F" w:rsidR="003F408D" w:rsidRPr="00F450AA" w:rsidRDefault="003F408D" w:rsidP="0010777D">
      <w:r w:rsidRPr="00F450AA">
        <w:t>Los profesores tendrán la posibilidad de crear y modificar actividades</w:t>
      </w:r>
      <w:ins w:id="68" w:author="Socorro Bernardos" w:date="2019-04-10T12:58:00Z">
        <w:r w:rsidR="00145851">
          <w:t xml:space="preserve"> </w:t>
        </w:r>
      </w:ins>
      <w:ins w:id="69" w:author="Socorro Bernardos" w:date="2019-04-10T12:56:00Z">
        <w:r w:rsidR="00145851">
          <w:t>(si son sus autores)</w:t>
        </w:r>
      </w:ins>
      <w:r w:rsidRPr="00F450AA">
        <w:t>, ver el ranking de alumnos</w:t>
      </w:r>
      <w:ins w:id="70" w:author="Socorro Bernardos" w:date="2019-04-10T12:57:00Z">
        <w:r w:rsidR="00145851">
          <w:t xml:space="preserve"> (con distintos filtros)</w:t>
        </w:r>
      </w:ins>
      <w:r w:rsidRPr="00F450AA">
        <w:t xml:space="preserve">, </w:t>
      </w:r>
      <w:r w:rsidR="001B569A" w:rsidRPr="00F450AA">
        <w:t>ver su propio perfil y modificarlo</w:t>
      </w:r>
      <w:r w:rsidR="005E7D84">
        <w:t xml:space="preserve"> libremente</w:t>
      </w:r>
      <w:r w:rsidR="001B569A" w:rsidRPr="00F450AA">
        <w:t xml:space="preserve">, </w:t>
      </w:r>
      <w:r w:rsidRPr="00F450AA">
        <w:t xml:space="preserve">así como </w:t>
      </w:r>
      <w:r w:rsidR="001B569A" w:rsidRPr="00F450AA">
        <w:t xml:space="preserve">ver un listado de </w:t>
      </w:r>
      <w:ins w:id="71" w:author="Socorro Bernardos" w:date="2019-04-10T12:58:00Z">
        <w:r w:rsidR="00145851">
          <w:t xml:space="preserve">sus </w:t>
        </w:r>
      </w:ins>
      <w:r w:rsidR="001B569A" w:rsidRPr="00F450AA">
        <w:t xml:space="preserve">alumnos y gestionar sus cuentas, y dar de alta </w:t>
      </w:r>
      <w:del w:id="72" w:author="Socorro Bernardos" w:date="2019-04-10T12:59:00Z">
        <w:r w:rsidR="001B569A" w:rsidRPr="00F450AA" w:rsidDel="00145851">
          <w:delText xml:space="preserve">usuarios </w:delText>
        </w:r>
      </w:del>
      <w:ins w:id="73" w:author="Socorro Bernardos" w:date="2019-04-10T12:59:00Z">
        <w:r w:rsidR="00145851">
          <w:t xml:space="preserve">a sus estudiantes. </w:t>
        </w:r>
      </w:ins>
      <w:ins w:id="74" w:author="Socorro Bernardos" w:date="2019-04-10T13:00:00Z">
        <w:r w:rsidR="00145851">
          <w:t>El administrador podrá dar de alta a cualquier profesor y estudiante</w:t>
        </w:r>
      </w:ins>
      <w:ins w:id="75" w:author="Socorro Bernardos" w:date="2019-04-10T13:04:00Z">
        <w:r w:rsidR="00B37B44">
          <w:t xml:space="preserve"> (u otro administrador)</w:t>
        </w:r>
      </w:ins>
      <w:ins w:id="76" w:author="Socorro Bernardos" w:date="2019-04-10T13:00:00Z">
        <w:r w:rsidR="00145851">
          <w:t xml:space="preserve"> y tendrá acceso a todas las cuentas y actividades</w:t>
        </w:r>
      </w:ins>
      <w:del w:id="77" w:author="Socorro Bernardos" w:date="2019-04-10T13:01:00Z">
        <w:r w:rsidR="001B569A" w:rsidRPr="00F450AA" w:rsidDel="00145851">
          <w:delText>(como estudiante o como profesor)</w:delText>
        </w:r>
      </w:del>
      <w:r w:rsidR="006E0DDB">
        <w:t>.</w:t>
      </w:r>
      <w:del w:id="78" w:author="Socorro Bernardos" w:date="2019-04-10T13:04:00Z">
        <w:r w:rsidR="006E0DDB" w:rsidDel="00B37B44">
          <w:delText xml:space="preserve"> Podrán</w:delText>
        </w:r>
      </w:del>
      <w:ins w:id="79" w:author="Socorro Bernardos" w:date="2019-04-10T13:04:00Z">
        <w:r w:rsidR="00B37B44">
          <w:t xml:space="preserve">, </w:t>
        </w:r>
      </w:ins>
      <w:del w:id="80" w:author="Socorro Bernardos" w:date="2019-04-10T13:04:00Z">
        <w:r w:rsidR="006E0DDB" w:rsidDel="00B37B44">
          <w:delText xml:space="preserve"> </w:delText>
        </w:r>
      </w:del>
      <w:r w:rsidR="006E0DDB">
        <w:t>a su vez</w:t>
      </w:r>
      <w:ins w:id="81" w:author="Socorro Bernardos" w:date="2019-04-10T13:04:00Z">
        <w:r w:rsidR="00B37B44">
          <w:t>, podrá</w:t>
        </w:r>
      </w:ins>
      <w:r w:rsidR="006E0DDB">
        <w:t xml:space="preserve"> ver los datos agregados de un curso, exportarlos y borrarlos.</w:t>
      </w:r>
    </w:p>
    <w:p w14:paraId="4FEC4400" w14:textId="1FEBB62C" w:rsidR="003E689A" w:rsidRDefault="00A938CD" w:rsidP="003E689A">
      <w:pPr>
        <w:rPr>
          <w:ins w:id="82" w:author="Bosco Domingo" w:date="2019-04-11T11:31:00Z"/>
        </w:rPr>
      </w:pPr>
      <w:r w:rsidRPr="00F450AA">
        <w:t xml:space="preserve">Todos los usuarios podrán </w:t>
      </w:r>
      <w:commentRangeStart w:id="83"/>
      <w:del w:id="84" w:author="Socorro Bernardos" w:date="2019-04-10T13:06:00Z">
        <w:r w:rsidRPr="00F450AA" w:rsidDel="00B37B44">
          <w:delText xml:space="preserve">desloguearse </w:delText>
        </w:r>
      </w:del>
      <w:commentRangeEnd w:id="83"/>
      <w:ins w:id="85" w:author="Socorro Bernardos" w:date="2019-04-10T13:06:00Z">
        <w:r w:rsidR="00B37B44">
          <w:t>salir de su cuenta</w:t>
        </w:r>
        <w:r w:rsidR="00B37B44" w:rsidRPr="00F450AA">
          <w:t xml:space="preserve"> </w:t>
        </w:r>
      </w:ins>
      <w:r w:rsidR="00E969D0">
        <w:rPr>
          <w:rStyle w:val="CommentReference"/>
        </w:rPr>
        <w:commentReference w:id="83"/>
      </w:r>
      <w:r w:rsidRPr="00F450AA">
        <w:t>en cualquier momento</w:t>
      </w:r>
      <w:del w:id="86" w:author="Socorro Bernardos" w:date="2019-04-10T13:06:00Z">
        <w:r w:rsidRPr="00F450AA" w:rsidDel="00B37B44">
          <w:delText xml:space="preserve"> (salvo estudiantes mientras realizan una actividad)</w:delText>
        </w:r>
      </w:del>
      <w:r w:rsidRPr="00F450AA">
        <w:t>.</w:t>
      </w:r>
    </w:p>
    <w:p w14:paraId="30B88496" w14:textId="3635E9C4" w:rsidR="00BF239C" w:rsidRPr="00F450AA" w:rsidRDefault="00BF239C" w:rsidP="003E689A">
      <w:ins w:id="87" w:author="Bosco Domingo" w:date="2019-04-11T11:31:00Z">
        <w:r>
          <w:t>La aplicación poseerá una base de datos propia, en la que se gua</w:t>
        </w:r>
      </w:ins>
      <w:ins w:id="88" w:author="Bosco Domingo" w:date="2019-04-11T11:32:00Z">
        <w:r>
          <w:t>rdarán los datos de cada usuario, actividad</w:t>
        </w:r>
      </w:ins>
      <w:ins w:id="89" w:author="Bosco Domingo" w:date="2019-04-11T11:33:00Z">
        <w:r>
          <w:t>es, vídeos, cursos y cualquier otra información que se estime necesaria</w:t>
        </w:r>
      </w:ins>
    </w:p>
    <w:p w14:paraId="688BF9E2" w14:textId="42B797C9" w:rsidR="001D580B" w:rsidRPr="00F450AA" w:rsidRDefault="001D580B" w:rsidP="001D580B">
      <w:pPr>
        <w:pStyle w:val="Heading2"/>
      </w:pPr>
      <w:bookmarkStart w:id="90" w:name="_Toc5622121"/>
      <w:commentRangeStart w:id="91"/>
      <w:r w:rsidRPr="00F450AA">
        <w:t>2.4 Restricciones</w:t>
      </w:r>
      <w:bookmarkEnd w:id="90"/>
    </w:p>
    <w:p w14:paraId="1846CE64" w14:textId="7A3C7661" w:rsidR="003E689A" w:rsidRPr="00F450AA" w:rsidRDefault="003E689A" w:rsidP="003E689A">
      <w:r w:rsidRPr="00F450AA">
        <w:t xml:space="preserve">El acceso estará prohibido a personal ajeno a la UPM, y </w:t>
      </w:r>
      <w:r w:rsidR="008B60EB" w:rsidRPr="00F450AA">
        <w:t>las áreas de acción de profesores y estudiantes serán distintas y claramente diferenciadas, requiriendo autenticación para acceder a estas.</w:t>
      </w:r>
    </w:p>
    <w:p w14:paraId="5CFE4BE2" w14:textId="7C9654A1" w:rsidR="001D580B" w:rsidRPr="00F450AA" w:rsidRDefault="001D580B" w:rsidP="001D580B">
      <w:pPr>
        <w:pStyle w:val="Heading2"/>
      </w:pPr>
      <w:bookmarkStart w:id="92" w:name="_Toc5622122"/>
      <w:r w:rsidRPr="00F450AA">
        <w:t>2.5 Supuestos y dependencias</w:t>
      </w:r>
      <w:bookmarkEnd w:id="92"/>
    </w:p>
    <w:p w14:paraId="0293B5F3" w14:textId="0DA31621" w:rsidR="008B60EB" w:rsidRPr="00F450AA" w:rsidRDefault="008B60EB" w:rsidP="008B60EB">
      <w:r w:rsidRPr="00F450AA">
        <w:t>Requerirá el uso de un Servidor de Validación de email académico de la UPM para la autenticación de usuarios.</w:t>
      </w:r>
      <w:commentRangeEnd w:id="91"/>
      <w:r w:rsidR="00B37B44">
        <w:rPr>
          <w:rStyle w:val="CommentReference"/>
        </w:rPr>
        <w:commentReference w:id="91"/>
      </w:r>
    </w:p>
    <w:p w14:paraId="4A8CD266" w14:textId="63241323" w:rsidR="0085519D" w:rsidRPr="00F450AA" w:rsidRDefault="001D580B" w:rsidP="0085519D">
      <w:pPr>
        <w:pStyle w:val="Heading1"/>
      </w:pPr>
      <w:bookmarkStart w:id="93" w:name="_Toc5622123"/>
      <w:r w:rsidRPr="00F450AA">
        <w:t>3. Requisitos específico</w:t>
      </w:r>
      <w:r w:rsidR="0085519D" w:rsidRPr="00F450AA">
        <w:t>s</w:t>
      </w:r>
      <w:bookmarkEnd w:id="93"/>
    </w:p>
    <w:p w14:paraId="79FF08FE" w14:textId="7FDFADDC" w:rsidR="0085519D" w:rsidRDefault="0085519D" w:rsidP="00C653C8">
      <w:pPr>
        <w:pStyle w:val="Heading2"/>
      </w:pPr>
      <w:bookmarkStart w:id="94" w:name="_Toc5622124"/>
      <w:r w:rsidRPr="00F450AA">
        <w:t xml:space="preserve">3.1 </w:t>
      </w:r>
      <w:commentRangeStart w:id="95"/>
      <w:r w:rsidRPr="006E0DDB">
        <w:rPr>
          <w:rStyle w:val="Heading3Char"/>
        </w:rPr>
        <w:t>Actividades</w:t>
      </w:r>
      <w:bookmarkEnd w:id="94"/>
      <w:commentRangeEnd w:id="95"/>
      <w:r w:rsidR="00E969D0">
        <w:rPr>
          <w:rStyle w:val="CommentReference"/>
          <w:rFonts w:asciiTheme="minorHAnsi" w:eastAsiaTheme="minorHAnsi" w:hAnsiTheme="minorHAnsi" w:cstheme="minorBidi"/>
          <w:color w:val="auto"/>
        </w:rPr>
        <w:commentReference w:id="95"/>
      </w:r>
    </w:p>
    <w:p w14:paraId="431DC9C8" w14:textId="2F94A5D1" w:rsidR="00F450AA" w:rsidRDefault="00F450AA" w:rsidP="00F450AA">
      <w:pPr>
        <w:pStyle w:val="ListParagraph"/>
        <w:numPr>
          <w:ilvl w:val="0"/>
          <w:numId w:val="9"/>
        </w:numPr>
      </w:pPr>
      <w:r>
        <w:t>Borrar actividad</w:t>
      </w:r>
    </w:p>
    <w:p w14:paraId="48E6B007" w14:textId="32FA4216" w:rsidR="00F450AA" w:rsidRDefault="00F450AA" w:rsidP="00F450AA">
      <w:pPr>
        <w:pStyle w:val="ListParagraph"/>
        <w:numPr>
          <w:ilvl w:val="0"/>
          <w:numId w:val="9"/>
        </w:numPr>
      </w:pPr>
      <w:r>
        <w:t>Listar actividades</w:t>
      </w:r>
    </w:p>
    <w:p w14:paraId="1A83E403" w14:textId="2E255957" w:rsidR="00F450AA" w:rsidRDefault="00F450AA" w:rsidP="00F450AA">
      <w:pPr>
        <w:pStyle w:val="ListParagraph"/>
        <w:numPr>
          <w:ilvl w:val="0"/>
          <w:numId w:val="9"/>
        </w:numPr>
      </w:pPr>
      <w:r>
        <w:t xml:space="preserve">Filtrado (por categoría y </w:t>
      </w:r>
      <w:commentRangeStart w:id="96"/>
      <w:r>
        <w:t>etiqueta</w:t>
      </w:r>
      <w:commentRangeEnd w:id="96"/>
      <w:r w:rsidR="00A97A66">
        <w:rPr>
          <w:rStyle w:val="CommentReference"/>
        </w:rPr>
        <w:commentReference w:id="96"/>
      </w:r>
      <w:r>
        <w:t>)</w:t>
      </w:r>
    </w:p>
    <w:p w14:paraId="6E73CC36" w14:textId="210D332E" w:rsidR="00F450AA" w:rsidRDefault="00F450AA" w:rsidP="00F450AA">
      <w:pPr>
        <w:pStyle w:val="ListParagraph"/>
        <w:numPr>
          <w:ilvl w:val="0"/>
          <w:numId w:val="9"/>
        </w:numPr>
      </w:pPr>
      <w:commentRangeStart w:id="97"/>
      <w:r>
        <w:t xml:space="preserve">Ordenado </w:t>
      </w:r>
      <w:r w:rsidR="00464183">
        <w:t>(</w:t>
      </w:r>
      <w:r>
        <w:t>cronológico o alfabético</w:t>
      </w:r>
      <w:r w:rsidR="00464183">
        <w:t>)</w:t>
      </w:r>
      <w:commentRangeEnd w:id="97"/>
      <w:r w:rsidR="00E969D0">
        <w:rPr>
          <w:rStyle w:val="CommentReference"/>
        </w:rPr>
        <w:commentReference w:id="97"/>
      </w:r>
    </w:p>
    <w:p w14:paraId="71FF4E59" w14:textId="61F7EE07" w:rsidR="00F450AA" w:rsidRDefault="00F450AA" w:rsidP="00F450AA">
      <w:pPr>
        <w:pStyle w:val="ListParagraph"/>
        <w:numPr>
          <w:ilvl w:val="0"/>
          <w:numId w:val="9"/>
        </w:numPr>
      </w:pPr>
      <w:commentRangeStart w:id="98"/>
      <w:commentRangeStart w:id="99"/>
      <w:r>
        <w:t>Puntua</w:t>
      </w:r>
      <w:r w:rsidR="00464183">
        <w:t>r</w:t>
      </w:r>
      <w:commentRangeEnd w:id="98"/>
      <w:r w:rsidR="00E969D0">
        <w:rPr>
          <w:rStyle w:val="CommentReference"/>
        </w:rPr>
        <w:commentReference w:id="98"/>
      </w:r>
      <w:commentRangeEnd w:id="99"/>
      <w:r w:rsidR="00371BEE">
        <w:rPr>
          <w:rStyle w:val="CommentReference"/>
        </w:rPr>
        <w:commentReference w:id="99"/>
      </w:r>
    </w:p>
    <w:p w14:paraId="7F736093" w14:textId="68128642" w:rsidR="00464183" w:rsidRDefault="00464183" w:rsidP="00F450AA">
      <w:pPr>
        <w:pStyle w:val="ListParagraph"/>
        <w:numPr>
          <w:ilvl w:val="0"/>
          <w:numId w:val="9"/>
        </w:numPr>
      </w:pPr>
      <w:commentRangeStart w:id="100"/>
      <w:r>
        <w:t>Añadir actividad</w:t>
      </w:r>
      <w:commentRangeEnd w:id="100"/>
      <w:r w:rsidR="00E969D0">
        <w:rPr>
          <w:rStyle w:val="CommentReference"/>
        </w:rPr>
        <w:commentReference w:id="100"/>
      </w:r>
    </w:p>
    <w:p w14:paraId="229E7B23" w14:textId="2353CFE7" w:rsidR="00E42FA7" w:rsidRDefault="00E42FA7" w:rsidP="00E42FA7">
      <w:pPr>
        <w:pStyle w:val="ListParagraph"/>
        <w:numPr>
          <w:ilvl w:val="0"/>
          <w:numId w:val="9"/>
        </w:numPr>
      </w:pPr>
      <w:commentRangeStart w:id="101"/>
      <w:commentRangeStart w:id="102"/>
      <w:commentRangeStart w:id="103"/>
      <w:r>
        <w:t xml:space="preserve">Modificar </w:t>
      </w:r>
      <w:commentRangeEnd w:id="101"/>
      <w:r w:rsidR="00E969D0">
        <w:rPr>
          <w:rStyle w:val="CommentReference"/>
        </w:rPr>
        <w:commentReference w:id="101"/>
      </w:r>
      <w:commentRangeEnd w:id="102"/>
      <w:r w:rsidR="00371BEE">
        <w:rPr>
          <w:rStyle w:val="CommentReference"/>
        </w:rPr>
        <w:commentReference w:id="102"/>
      </w:r>
      <w:commentRangeEnd w:id="103"/>
      <w:r w:rsidR="00371BEE">
        <w:rPr>
          <w:rStyle w:val="CommentReference"/>
        </w:rPr>
        <w:commentReference w:id="103"/>
      </w:r>
      <w:r>
        <w:t>actividad</w:t>
      </w:r>
    </w:p>
    <w:p w14:paraId="615B8F08" w14:textId="0DA11119" w:rsidR="000A48A2" w:rsidRDefault="000A48A2" w:rsidP="00E42FA7">
      <w:pPr>
        <w:pStyle w:val="ListParagraph"/>
        <w:numPr>
          <w:ilvl w:val="0"/>
          <w:numId w:val="9"/>
        </w:numPr>
        <w:rPr>
          <w:ins w:id="104" w:author="Bosco Domingo" w:date="2019-04-11T11:34:00Z"/>
        </w:rPr>
      </w:pPr>
      <w:r>
        <w:t>Mostrar resultado (acierto/fallos)</w:t>
      </w:r>
    </w:p>
    <w:p w14:paraId="77199AC2" w14:textId="360405CC" w:rsidR="00A16D0B" w:rsidRPr="00F450AA" w:rsidRDefault="00A16D0B" w:rsidP="00E42FA7">
      <w:pPr>
        <w:pStyle w:val="ListParagraph"/>
        <w:numPr>
          <w:ilvl w:val="0"/>
          <w:numId w:val="9"/>
        </w:numPr>
      </w:pPr>
      <w:ins w:id="105" w:author="Bosco Domingo" w:date="2019-04-11T11:34:00Z">
        <w:r>
          <w:t>Añadir profesor encargado/administrador</w:t>
        </w:r>
      </w:ins>
    </w:p>
    <w:p w14:paraId="74069500" w14:textId="476390C5" w:rsidR="0085519D" w:rsidRDefault="0085519D" w:rsidP="00C653C8">
      <w:pPr>
        <w:pStyle w:val="Heading2"/>
      </w:pPr>
      <w:bookmarkStart w:id="106" w:name="_Toc5622125"/>
      <w:r w:rsidRPr="00F450AA">
        <w:t>3.2 Gestión de cuenta</w:t>
      </w:r>
      <w:bookmarkEnd w:id="106"/>
    </w:p>
    <w:p w14:paraId="2FED15B8" w14:textId="45BBAD5F" w:rsidR="00E42FA7" w:rsidRDefault="00E42FA7" w:rsidP="00E42FA7">
      <w:pPr>
        <w:pStyle w:val="ListParagraph"/>
        <w:numPr>
          <w:ilvl w:val="0"/>
          <w:numId w:val="10"/>
        </w:numPr>
      </w:pPr>
      <w:commentRangeStart w:id="107"/>
      <w:r>
        <w:t>Registro</w:t>
      </w:r>
      <w:commentRangeEnd w:id="107"/>
      <w:r w:rsidR="00E969D0">
        <w:rPr>
          <w:rStyle w:val="CommentReference"/>
        </w:rPr>
        <w:commentReference w:id="107"/>
      </w:r>
    </w:p>
    <w:p w14:paraId="51B5BB3E" w14:textId="09FFA86D" w:rsidR="00464183" w:rsidRDefault="00464183" w:rsidP="00464183">
      <w:pPr>
        <w:pStyle w:val="ListParagraph"/>
        <w:numPr>
          <w:ilvl w:val="0"/>
          <w:numId w:val="10"/>
        </w:numPr>
      </w:pPr>
      <w:commentRangeStart w:id="108"/>
      <w:r>
        <w:t>Añadir cuenta</w:t>
      </w:r>
      <w:commentRangeEnd w:id="108"/>
      <w:r w:rsidR="00E969D0">
        <w:rPr>
          <w:rStyle w:val="CommentReference"/>
        </w:rPr>
        <w:commentReference w:id="108"/>
      </w:r>
    </w:p>
    <w:p w14:paraId="6B12DF87" w14:textId="375DA2AC" w:rsidR="00464183" w:rsidRDefault="00464183" w:rsidP="00464183">
      <w:pPr>
        <w:pStyle w:val="ListParagraph"/>
        <w:numPr>
          <w:ilvl w:val="0"/>
          <w:numId w:val="10"/>
        </w:numPr>
      </w:pPr>
      <w:commentRangeStart w:id="109"/>
      <w:r>
        <w:t xml:space="preserve">Borrar </w:t>
      </w:r>
      <w:commentRangeEnd w:id="109"/>
      <w:r w:rsidR="00E969D0">
        <w:rPr>
          <w:rStyle w:val="CommentReference"/>
        </w:rPr>
        <w:commentReference w:id="109"/>
      </w:r>
      <w:r>
        <w:t>cuenta</w:t>
      </w:r>
    </w:p>
    <w:p w14:paraId="1E366A5E" w14:textId="5E787E58" w:rsidR="00464183" w:rsidRDefault="00464183" w:rsidP="00464183">
      <w:pPr>
        <w:pStyle w:val="ListParagraph"/>
        <w:numPr>
          <w:ilvl w:val="0"/>
          <w:numId w:val="10"/>
        </w:numPr>
      </w:pPr>
      <w:r>
        <w:t>Modificar datos</w:t>
      </w:r>
    </w:p>
    <w:p w14:paraId="4F93EEE7" w14:textId="196990C5" w:rsidR="00464183" w:rsidRDefault="00F23368" w:rsidP="00464183">
      <w:pPr>
        <w:pStyle w:val="ListParagraph"/>
        <w:numPr>
          <w:ilvl w:val="0"/>
          <w:numId w:val="10"/>
        </w:numPr>
      </w:pPr>
      <w:commentRangeStart w:id="110"/>
      <w:ins w:id="111" w:author="Socorro Bernardos" w:date="2019-04-10T09:37:00Z">
        <w:r>
          <w:t xml:space="preserve">Posibilidad de </w:t>
        </w:r>
      </w:ins>
      <w:r w:rsidR="002B597E">
        <w:t>No mostrar puntuación</w:t>
      </w:r>
    </w:p>
    <w:p w14:paraId="50082805" w14:textId="01A8D654" w:rsidR="00112D0E" w:rsidRDefault="00545547" w:rsidP="00464183">
      <w:pPr>
        <w:pStyle w:val="ListParagraph"/>
        <w:numPr>
          <w:ilvl w:val="0"/>
          <w:numId w:val="10"/>
        </w:numPr>
      </w:pPr>
      <w:ins w:id="112" w:author="Socorro Bernardos" w:date="2019-04-10T09:35:00Z">
        <w:r>
          <w:t xml:space="preserve">Posibilidad de </w:t>
        </w:r>
      </w:ins>
      <w:del w:id="113" w:author="Socorro Bernardos" w:date="2019-04-10T09:35:00Z">
        <w:r w:rsidR="00112D0E" w:rsidDel="00545547">
          <w:delText>M</w:delText>
        </w:r>
      </w:del>
      <w:ins w:id="114" w:author="Socorro Bernardos" w:date="2019-04-10T09:35:00Z">
        <w:r>
          <w:t>m</w:t>
        </w:r>
      </w:ins>
      <w:r w:rsidR="00112D0E">
        <w:t xml:space="preserve">ostrar contraseña durante registro y </w:t>
      </w:r>
      <w:commentRangeStart w:id="115"/>
      <w:proofErr w:type="spellStart"/>
      <w:r w:rsidR="00112D0E">
        <w:t>login</w:t>
      </w:r>
      <w:commentRangeEnd w:id="110"/>
      <w:proofErr w:type="spellEnd"/>
      <w:r w:rsidR="00F23368">
        <w:rPr>
          <w:rStyle w:val="CommentReference"/>
        </w:rPr>
        <w:commentReference w:id="110"/>
      </w:r>
      <w:commentRangeEnd w:id="115"/>
      <w:r w:rsidR="00F23368">
        <w:rPr>
          <w:rStyle w:val="CommentReference"/>
        </w:rPr>
        <w:commentReference w:id="115"/>
      </w:r>
    </w:p>
    <w:p w14:paraId="7B3351FE" w14:textId="14BC8B3C" w:rsidR="006E0DDB" w:rsidRPr="00464183" w:rsidRDefault="006E0DDB" w:rsidP="00464183">
      <w:pPr>
        <w:pStyle w:val="ListParagraph"/>
        <w:numPr>
          <w:ilvl w:val="0"/>
          <w:numId w:val="10"/>
        </w:numPr>
      </w:pPr>
      <w:r>
        <w:lastRenderedPageBreak/>
        <w:t>Restablecimiento de contraseña</w:t>
      </w:r>
    </w:p>
    <w:p w14:paraId="4217239C" w14:textId="7940F433" w:rsidR="0085519D" w:rsidRDefault="0085519D" w:rsidP="00C653C8">
      <w:pPr>
        <w:pStyle w:val="Heading2"/>
      </w:pPr>
      <w:bookmarkStart w:id="116" w:name="_Toc5622126"/>
      <w:r w:rsidRPr="00F450AA">
        <w:t xml:space="preserve">3.3 </w:t>
      </w:r>
      <w:commentRangeStart w:id="117"/>
      <w:r w:rsidRPr="00F450AA">
        <w:t>Ranking</w:t>
      </w:r>
      <w:bookmarkEnd w:id="116"/>
      <w:commentRangeEnd w:id="117"/>
      <w:r w:rsidR="00F23368">
        <w:rPr>
          <w:rStyle w:val="CommentReference"/>
          <w:rFonts w:asciiTheme="minorHAnsi" w:eastAsiaTheme="minorHAnsi" w:hAnsiTheme="minorHAnsi" w:cstheme="minorBidi"/>
          <w:color w:val="auto"/>
        </w:rPr>
        <w:commentReference w:id="117"/>
      </w:r>
    </w:p>
    <w:p w14:paraId="131B04DC" w14:textId="5E2D98BE" w:rsidR="00464183" w:rsidRDefault="00464183" w:rsidP="00464183">
      <w:pPr>
        <w:pStyle w:val="ListParagraph"/>
        <w:numPr>
          <w:ilvl w:val="0"/>
          <w:numId w:val="11"/>
        </w:numPr>
      </w:pPr>
      <w:r>
        <w:t>Ordenado (por puntuación o alfabético)</w:t>
      </w:r>
    </w:p>
    <w:p w14:paraId="40676E71" w14:textId="1497D49A" w:rsidR="00464183" w:rsidRDefault="002B597E" w:rsidP="00464183">
      <w:pPr>
        <w:pStyle w:val="ListParagraph"/>
        <w:numPr>
          <w:ilvl w:val="0"/>
          <w:numId w:val="11"/>
        </w:numPr>
      </w:pPr>
      <w:r>
        <w:t xml:space="preserve">Listado de </w:t>
      </w:r>
      <w:del w:id="118" w:author="Socorro Bernardos" w:date="2019-04-10T09:40:00Z">
        <w:r w:rsidDel="00F23368">
          <w:delText>usuarios</w:delText>
        </w:r>
      </w:del>
      <w:ins w:id="119" w:author="Socorro Bernardos" w:date="2019-04-10T09:40:00Z">
        <w:r w:rsidR="00F23368">
          <w:t>estudiantes</w:t>
        </w:r>
      </w:ins>
    </w:p>
    <w:p w14:paraId="442C3FB3" w14:textId="5B23DE4D" w:rsidR="00E82194" w:rsidRPr="00464183" w:rsidRDefault="00E82194" w:rsidP="00464183">
      <w:pPr>
        <w:pStyle w:val="ListParagraph"/>
        <w:numPr>
          <w:ilvl w:val="0"/>
          <w:numId w:val="11"/>
        </w:numPr>
      </w:pPr>
      <w:r>
        <w:t>Filtrado por</w:t>
      </w:r>
      <w:r w:rsidR="004966D4">
        <w:t xml:space="preserve"> matrícula</w:t>
      </w:r>
      <w:ins w:id="120" w:author="Socorro Bernardos" w:date="2019-04-10T09:38:00Z">
        <w:r w:rsidR="00F23368">
          <w:t>,</w:t>
        </w:r>
      </w:ins>
      <w:ins w:id="121" w:author="Socorro Bernardos" w:date="2019-04-10T13:22:00Z">
        <w:r w:rsidR="00C8597D">
          <w:t xml:space="preserve"> también</w:t>
        </w:r>
      </w:ins>
      <w:ins w:id="122" w:author="Socorro Bernardos" w:date="2019-04-10T09:38:00Z">
        <w:r w:rsidR="00F23368">
          <w:t xml:space="preserve"> por grupo/</w:t>
        </w:r>
        <w:proofErr w:type="spellStart"/>
        <w:r w:rsidR="00F23368">
          <w:t>prof</w:t>
        </w:r>
      </w:ins>
      <w:proofErr w:type="spellEnd"/>
    </w:p>
    <w:p w14:paraId="21654CB6" w14:textId="7C23017B" w:rsidR="0085519D" w:rsidRDefault="0085519D" w:rsidP="00C653C8">
      <w:pPr>
        <w:pStyle w:val="Heading2"/>
      </w:pPr>
      <w:bookmarkStart w:id="123" w:name="_Toc5622127"/>
      <w:r w:rsidRPr="00F450AA">
        <w:t xml:space="preserve">3.4 </w:t>
      </w:r>
      <w:r w:rsidR="006E0DDB">
        <w:t>Gestión del Curso</w:t>
      </w:r>
      <w:bookmarkEnd w:id="123"/>
    </w:p>
    <w:p w14:paraId="103AC833" w14:textId="6932E263" w:rsidR="006E0DDB" w:rsidRDefault="006E0DDB" w:rsidP="00112D0E">
      <w:pPr>
        <w:pStyle w:val="ListParagraph"/>
        <w:numPr>
          <w:ilvl w:val="0"/>
          <w:numId w:val="12"/>
        </w:numPr>
      </w:pPr>
      <w:r>
        <w:t xml:space="preserve">Ver </w:t>
      </w:r>
      <w:ins w:id="124" w:author="Socorro Bernardos" w:date="2019-04-10T09:42:00Z">
        <w:r w:rsidR="000A2B84">
          <w:t>curso/</w:t>
        </w:r>
      </w:ins>
      <w:r>
        <w:t>datos</w:t>
      </w:r>
      <w:ins w:id="125" w:author="Socorro Bernardos" w:date="2019-04-10T09:42:00Z">
        <w:r w:rsidR="0064131D">
          <w:t xml:space="preserve"> (usuarios registrados, actividades </w:t>
        </w:r>
      </w:ins>
      <w:ins w:id="126" w:author="Socorro Bernardos" w:date="2019-04-10T09:43:00Z">
        <w:r w:rsidR="0064131D">
          <w:t xml:space="preserve">y puntuación </w:t>
        </w:r>
      </w:ins>
      <w:ins w:id="127" w:author="Socorro Bernardos" w:date="2019-04-10T09:42:00Z">
        <w:r w:rsidR="0064131D">
          <w:t>por usuario</w:t>
        </w:r>
      </w:ins>
      <w:ins w:id="128" w:author="Socorro Bernardos" w:date="2019-04-10T09:43:00Z">
        <w:r w:rsidR="0064131D">
          <w:t xml:space="preserve"> ¿filtrar?</w:t>
        </w:r>
      </w:ins>
    </w:p>
    <w:p w14:paraId="687EFA7A" w14:textId="457A0941" w:rsidR="00112D0E" w:rsidRDefault="00112D0E" w:rsidP="00112D0E">
      <w:pPr>
        <w:pStyle w:val="ListParagraph"/>
        <w:numPr>
          <w:ilvl w:val="0"/>
          <w:numId w:val="12"/>
        </w:numPr>
      </w:pPr>
      <w:r>
        <w:t xml:space="preserve">Exportar </w:t>
      </w:r>
      <w:ins w:id="129" w:author="Socorro Bernardos" w:date="2019-04-10T09:42:00Z">
        <w:r w:rsidR="000A2B84">
          <w:t>curso/</w:t>
        </w:r>
      </w:ins>
      <w:r>
        <w:t>datos</w:t>
      </w:r>
      <w:ins w:id="130" w:author="Socorro Bernardos" w:date="2019-04-10T09:44:00Z">
        <w:r w:rsidR="0064131D">
          <w:t xml:space="preserve"> (seleccionados/vista actual)</w:t>
        </w:r>
      </w:ins>
    </w:p>
    <w:p w14:paraId="7B0BCD9E" w14:textId="02104B5E" w:rsidR="0085519D" w:rsidRDefault="00112D0E" w:rsidP="00D80EC2">
      <w:pPr>
        <w:pStyle w:val="ListParagraph"/>
        <w:numPr>
          <w:ilvl w:val="0"/>
          <w:numId w:val="12"/>
        </w:numPr>
        <w:rPr>
          <w:ins w:id="131" w:author="Bosco Domingo" w:date="2019-04-11T11:26:00Z"/>
        </w:rPr>
      </w:pPr>
      <w:r>
        <w:t xml:space="preserve">Borrar </w:t>
      </w:r>
      <w:ins w:id="132" w:author="Socorro Bernardos" w:date="2019-04-10T09:42:00Z">
        <w:r w:rsidR="000A2B84">
          <w:t>curso/</w:t>
        </w:r>
      </w:ins>
      <w:r>
        <w:t>datos</w:t>
      </w:r>
      <w:ins w:id="133" w:author="Socorro Bernardos" w:date="2019-04-10T09:44:00Z">
        <w:r w:rsidR="00B67B25">
          <w:t xml:space="preserve"> (</w:t>
        </w:r>
        <w:proofErr w:type="gramStart"/>
        <w:r w:rsidR="00B67B25">
          <w:t>mant</w:t>
        </w:r>
      </w:ins>
      <w:ins w:id="134" w:author="Socorro Bernardos" w:date="2019-04-10T09:45:00Z">
        <w:r w:rsidR="00B67B25">
          <w:t>ener actividades y profes?</w:t>
        </w:r>
        <w:proofErr w:type="gramEnd"/>
        <w:r w:rsidR="00B67B25">
          <w:t>)</w:t>
        </w:r>
      </w:ins>
    </w:p>
    <w:p w14:paraId="46280A7F" w14:textId="39313550" w:rsidR="00371BEE" w:rsidRDefault="00371BEE" w:rsidP="00371BEE">
      <w:pPr>
        <w:pStyle w:val="Heading2"/>
        <w:rPr>
          <w:ins w:id="135" w:author="Bosco Domingo" w:date="2019-04-11T11:26:00Z"/>
        </w:rPr>
      </w:pPr>
      <w:ins w:id="136" w:author="Bosco Domingo" w:date="2019-04-11T11:26:00Z">
        <w:r>
          <w:t>3.5 Base de Datos</w:t>
        </w:r>
      </w:ins>
    </w:p>
    <w:p w14:paraId="66E9C460" w14:textId="50F57C2C" w:rsidR="00371BEE" w:rsidRDefault="00371BEE" w:rsidP="00371BEE">
      <w:pPr>
        <w:pStyle w:val="ListParagraph"/>
        <w:numPr>
          <w:ilvl w:val="0"/>
          <w:numId w:val="16"/>
        </w:numPr>
        <w:rPr>
          <w:ins w:id="137" w:author="Bosco Domingo" w:date="2019-04-11T11:27:00Z"/>
        </w:rPr>
      </w:pPr>
      <w:ins w:id="138" w:author="Bosco Domingo" w:date="2019-04-11T11:27:00Z">
        <w:r>
          <w:t>Crear base de datos alojada en el mismo servidor que la web</w:t>
        </w:r>
      </w:ins>
    </w:p>
    <w:p w14:paraId="02D5DD15" w14:textId="6784A639" w:rsidR="00371BEE" w:rsidRDefault="00371BEE" w:rsidP="00371BEE">
      <w:pPr>
        <w:pStyle w:val="ListParagraph"/>
        <w:numPr>
          <w:ilvl w:val="0"/>
          <w:numId w:val="16"/>
        </w:numPr>
        <w:rPr>
          <w:ins w:id="139" w:author="Bosco Domingo" w:date="2019-04-11T11:26:00Z"/>
        </w:rPr>
      </w:pPr>
      <w:ins w:id="140" w:author="Bosco Domingo" w:date="2019-04-11T11:26:00Z">
        <w:r>
          <w:t>Añadir usuario (tipo profesor o estudiante)</w:t>
        </w:r>
      </w:ins>
    </w:p>
    <w:p w14:paraId="24BE66B7" w14:textId="531329E3" w:rsidR="00371BEE" w:rsidRDefault="00371BEE" w:rsidP="00371BEE">
      <w:pPr>
        <w:pStyle w:val="ListParagraph"/>
        <w:numPr>
          <w:ilvl w:val="0"/>
          <w:numId w:val="16"/>
        </w:numPr>
        <w:rPr>
          <w:ins w:id="141" w:author="Bosco Domingo" w:date="2019-04-11T11:27:00Z"/>
        </w:rPr>
      </w:pPr>
      <w:ins w:id="142" w:author="Bosco Domingo" w:date="2019-04-11T11:26:00Z">
        <w:r>
          <w:t>Borrar usuario</w:t>
        </w:r>
      </w:ins>
    </w:p>
    <w:p w14:paraId="213ADA02" w14:textId="4F7D7AEF" w:rsidR="00371BEE" w:rsidRDefault="00371BEE" w:rsidP="00371BEE">
      <w:pPr>
        <w:pStyle w:val="ListParagraph"/>
        <w:numPr>
          <w:ilvl w:val="0"/>
          <w:numId w:val="16"/>
        </w:numPr>
        <w:rPr>
          <w:ins w:id="143" w:author="Bosco Domingo" w:date="2019-04-11T11:26:00Z"/>
        </w:rPr>
      </w:pPr>
      <w:ins w:id="144" w:author="Bosco Domingo" w:date="2019-04-11T11:27:00Z">
        <w:r>
          <w:t>Tabla usuarios</w:t>
        </w:r>
      </w:ins>
    </w:p>
    <w:p w14:paraId="2C12C7B8" w14:textId="6BAB0FA7" w:rsidR="00371BEE" w:rsidRDefault="00371BEE" w:rsidP="00371BEE">
      <w:pPr>
        <w:pStyle w:val="ListParagraph"/>
        <w:numPr>
          <w:ilvl w:val="0"/>
          <w:numId w:val="16"/>
        </w:numPr>
        <w:rPr>
          <w:ins w:id="145" w:author="Bosco Domingo" w:date="2019-04-11T11:27:00Z"/>
        </w:rPr>
      </w:pPr>
      <w:ins w:id="146" w:author="Bosco Domingo" w:date="2019-04-11T11:27:00Z">
        <w:r>
          <w:t>Tabla vídeos</w:t>
        </w:r>
      </w:ins>
    </w:p>
    <w:p w14:paraId="1C8460B2" w14:textId="54C00FF3" w:rsidR="00371BEE" w:rsidRDefault="00371BEE" w:rsidP="00371BEE">
      <w:pPr>
        <w:pStyle w:val="ListParagraph"/>
        <w:numPr>
          <w:ilvl w:val="0"/>
          <w:numId w:val="16"/>
        </w:numPr>
        <w:rPr>
          <w:ins w:id="147" w:author="Bosco Domingo" w:date="2019-04-11T11:27:00Z"/>
        </w:rPr>
      </w:pPr>
      <w:ins w:id="148" w:author="Bosco Domingo" w:date="2019-04-11T11:27:00Z">
        <w:r>
          <w:t>Tabla actividades</w:t>
        </w:r>
      </w:ins>
    </w:p>
    <w:p w14:paraId="3470949B" w14:textId="7D576062" w:rsidR="00BF239C" w:rsidRDefault="00371BEE" w:rsidP="00BF239C">
      <w:pPr>
        <w:pStyle w:val="ListParagraph"/>
        <w:numPr>
          <w:ilvl w:val="0"/>
          <w:numId w:val="16"/>
        </w:numPr>
        <w:rPr>
          <w:ins w:id="149" w:author="Bosco Domingo" w:date="2019-04-11T11:30:00Z"/>
        </w:rPr>
      </w:pPr>
      <w:ins w:id="150" w:author="Bosco Domingo" w:date="2019-04-11T11:28:00Z">
        <w:r>
          <w:t>Tabla Cursos</w:t>
        </w:r>
      </w:ins>
    </w:p>
    <w:p w14:paraId="1C198DC9" w14:textId="1F92AE8C" w:rsidR="00BF239C" w:rsidRDefault="00BF239C" w:rsidP="00BF239C">
      <w:pPr>
        <w:pStyle w:val="Heading2"/>
        <w:rPr>
          <w:ins w:id="151" w:author="Bosco Domingo" w:date="2019-04-11T11:30:00Z"/>
        </w:rPr>
      </w:pPr>
      <w:ins w:id="152" w:author="Bosco Domingo" w:date="2019-04-11T11:30:00Z">
        <w:r>
          <w:t>3.6 Contacto</w:t>
        </w:r>
      </w:ins>
    </w:p>
    <w:p w14:paraId="593EEB4D" w14:textId="7E51B723" w:rsidR="00BF239C" w:rsidRPr="00A16D0B" w:rsidRDefault="00BF239C" w:rsidP="00BF239C">
      <w:pPr>
        <w:pStyle w:val="ListParagraph"/>
        <w:numPr>
          <w:ilvl w:val="0"/>
          <w:numId w:val="18"/>
        </w:numPr>
        <w:pPrChange w:id="153" w:author="Bosco Domingo" w:date="2019-04-11T11:30:00Z">
          <w:pPr>
            <w:pStyle w:val="ListParagraph"/>
            <w:numPr>
              <w:numId w:val="12"/>
            </w:numPr>
            <w:ind w:hanging="360"/>
          </w:pPr>
        </w:pPrChange>
      </w:pPr>
      <w:ins w:id="154" w:author="Bosco Domingo" w:date="2019-04-11T11:30:00Z">
        <w:r>
          <w:t>Formulario dudas/sugerencias/petici</w:t>
        </w:r>
      </w:ins>
      <w:ins w:id="155" w:author="Bosco Domingo" w:date="2019-04-11T11:31:00Z">
        <w:r>
          <w:t>ones</w:t>
        </w:r>
      </w:ins>
    </w:p>
    <w:p w14:paraId="6281A2C0" w14:textId="19D78EF4" w:rsidR="00FF21E2" w:rsidRPr="00F450AA" w:rsidRDefault="00FF21E2" w:rsidP="00FF21E2">
      <w:pPr>
        <w:pStyle w:val="Heading1"/>
      </w:pPr>
      <w:bookmarkStart w:id="156" w:name="_Toc5622128"/>
      <w:r>
        <w:t>4. Otros Requisitos</w:t>
      </w:r>
      <w:bookmarkEnd w:id="156"/>
    </w:p>
    <w:p w14:paraId="414BB02F" w14:textId="0CB7D920" w:rsidR="006E0DDB" w:rsidRDefault="000B1B07" w:rsidP="000B1B07">
      <w:pPr>
        <w:pStyle w:val="Heading2"/>
      </w:pPr>
      <w:bookmarkStart w:id="157" w:name="_Toc5622129"/>
      <w:r>
        <w:t>4.1 Requisitos de Seguridad</w:t>
      </w:r>
      <w:bookmarkEnd w:id="157"/>
    </w:p>
    <w:p w14:paraId="04114DBC" w14:textId="5471F38D" w:rsidR="00BE1321" w:rsidRDefault="00BE1321" w:rsidP="00BE1321">
      <w:pPr>
        <w:pStyle w:val="ListParagraph"/>
        <w:numPr>
          <w:ilvl w:val="0"/>
          <w:numId w:val="2"/>
        </w:numPr>
        <w:rPr>
          <w:ins w:id="158" w:author="Socorro Bernardos" w:date="2019-04-10T13:18:00Z"/>
        </w:rPr>
      </w:pPr>
      <w:r w:rsidRPr="00F450AA">
        <w:t xml:space="preserve">En el registro </w:t>
      </w:r>
      <w:r>
        <w:t>se deberá introducir</w:t>
      </w:r>
      <w:r w:rsidRPr="00F450AA">
        <w:t xml:space="preserve"> 2 veces la contraseña</w:t>
      </w:r>
    </w:p>
    <w:p w14:paraId="32994DD4" w14:textId="30067055" w:rsidR="00C8597D" w:rsidRDefault="00C8597D" w:rsidP="00BE1321">
      <w:pPr>
        <w:pStyle w:val="ListParagraph"/>
        <w:numPr>
          <w:ilvl w:val="0"/>
          <w:numId w:val="2"/>
        </w:numPr>
      </w:pPr>
      <w:ins w:id="159" w:author="Socorro Bernardos" w:date="2019-04-10T13:19:00Z">
        <w:r>
          <w:t>Comprobar que la contraseña</w:t>
        </w:r>
        <w:del w:id="160" w:author="Bosco Domingo" w:date="2019-04-11T11:24:00Z">
          <w:r w:rsidDel="00371BEE">
            <w:delText xml:space="preserve"> </w:delText>
          </w:r>
        </w:del>
      </w:ins>
      <w:ins w:id="161" w:author="Socorro Bernardos" w:date="2019-04-10T13:20:00Z">
        <w:r>
          <w:t xml:space="preserve"> sea &gt;= 8 caracteres y al menos uno no numérico</w:t>
        </w:r>
      </w:ins>
    </w:p>
    <w:p w14:paraId="6260FBB7" w14:textId="0D753E60" w:rsidR="00BE1321" w:rsidRDefault="00BE1321" w:rsidP="00BE1321">
      <w:pPr>
        <w:pStyle w:val="ListParagraph"/>
        <w:numPr>
          <w:ilvl w:val="0"/>
          <w:numId w:val="2"/>
        </w:numPr>
      </w:pPr>
      <w:r w:rsidRPr="00F450AA">
        <w:t>Recuperación de contraseña</w:t>
      </w:r>
      <w:r>
        <w:t>: se enviará</w:t>
      </w:r>
      <w:r w:rsidRPr="00F450AA">
        <w:t xml:space="preserve"> contraseña </w:t>
      </w:r>
      <w:r>
        <w:t>temporal de un solo uso</w:t>
      </w:r>
      <w:r w:rsidRPr="00F450AA">
        <w:t xml:space="preserve"> que </w:t>
      </w:r>
      <w:r>
        <w:t>requiera</w:t>
      </w:r>
      <w:r w:rsidRPr="00F450AA">
        <w:t xml:space="preserve"> escribir una nueva</w:t>
      </w:r>
      <w:r>
        <w:t xml:space="preserve"> al hacer login</w:t>
      </w:r>
    </w:p>
    <w:p w14:paraId="65E6A87D" w14:textId="4B8D33BA" w:rsidR="00786DA3" w:rsidRDefault="00786DA3" w:rsidP="00BE1321">
      <w:pPr>
        <w:pStyle w:val="ListParagraph"/>
        <w:numPr>
          <w:ilvl w:val="0"/>
          <w:numId w:val="2"/>
        </w:numPr>
      </w:pPr>
      <w:r>
        <w:t>No se mostrarán datos personales</w:t>
      </w:r>
      <w:r w:rsidR="0045148D">
        <w:t xml:space="preserve"> de otros </w:t>
      </w:r>
      <w:r w:rsidR="002A3F4C">
        <w:t>alumnos</w:t>
      </w:r>
    </w:p>
    <w:p w14:paraId="030639BF" w14:textId="51FC10FD" w:rsidR="002A3F4C" w:rsidRDefault="002A3F4C" w:rsidP="00BE1321">
      <w:pPr>
        <w:pStyle w:val="ListParagraph"/>
        <w:numPr>
          <w:ilvl w:val="0"/>
          <w:numId w:val="2"/>
        </w:numPr>
      </w:pPr>
      <w:r>
        <w:t>En el ranking aparecerá el número de matrícula</w:t>
      </w:r>
    </w:p>
    <w:p w14:paraId="2811668B" w14:textId="0CC47220" w:rsidR="00786DA3" w:rsidRDefault="00786DA3" w:rsidP="00BE1321">
      <w:pPr>
        <w:pStyle w:val="ListParagraph"/>
        <w:numPr>
          <w:ilvl w:val="0"/>
          <w:numId w:val="2"/>
        </w:numPr>
      </w:pPr>
      <w:commentRangeStart w:id="162"/>
      <w:r>
        <w:t xml:space="preserve">Las contraseñas almacenadas en la base de datos </w:t>
      </w:r>
      <w:del w:id="163" w:author="Socorro Bernardos" w:date="2019-04-10T09:53:00Z">
        <w:r w:rsidDel="00073154">
          <w:delText>deberán estar encriptadas</w:delText>
        </w:r>
      </w:del>
      <w:ins w:id="164" w:author="Socorro Bernardos" w:date="2019-04-10T09:53:00Z">
        <w:r w:rsidR="00073154">
          <w:t>no estarán en claro</w:t>
        </w:r>
      </w:ins>
      <w:commentRangeEnd w:id="162"/>
      <w:r w:rsidR="00BF239C">
        <w:rPr>
          <w:rStyle w:val="CommentReference"/>
        </w:rPr>
        <w:commentReference w:id="162"/>
      </w:r>
    </w:p>
    <w:p w14:paraId="4CF810B7" w14:textId="4C4CC24C" w:rsidR="000111DD" w:rsidRDefault="000111DD" w:rsidP="00BE1321">
      <w:pPr>
        <w:pStyle w:val="ListParagraph"/>
        <w:numPr>
          <w:ilvl w:val="0"/>
          <w:numId w:val="2"/>
        </w:numPr>
        <w:rPr>
          <w:ins w:id="165" w:author="Socorro Bernardos" w:date="2019-04-10T09:46:00Z"/>
        </w:rPr>
      </w:pPr>
      <w:commentRangeStart w:id="166"/>
      <w:r>
        <w:t>Se deberá validar cualquier registro mediante el servidor de la UPM</w:t>
      </w:r>
      <w:commentRangeEnd w:id="166"/>
      <w:r w:rsidR="00774A14">
        <w:rPr>
          <w:rStyle w:val="CommentReference"/>
        </w:rPr>
        <w:commentReference w:id="166"/>
      </w:r>
    </w:p>
    <w:p w14:paraId="37C6BB32" w14:textId="6FB34D24" w:rsidR="00774A14" w:rsidRPr="00BE1321" w:rsidRDefault="00774A14" w:rsidP="00BE1321">
      <w:pPr>
        <w:pStyle w:val="ListParagraph"/>
        <w:numPr>
          <w:ilvl w:val="0"/>
          <w:numId w:val="2"/>
        </w:numPr>
      </w:pPr>
      <w:ins w:id="167" w:author="Socorro Bernardos" w:date="2019-04-10T09:46:00Z">
        <w:r>
          <w:t xml:space="preserve">La aplicación </w:t>
        </w:r>
      </w:ins>
      <w:ins w:id="168" w:author="Socorro Bernardos" w:date="2019-04-10T09:47:00Z">
        <w:r>
          <w:t>será segura, por lo menos estará protegida frente a XSS e inyección de SQL</w:t>
        </w:r>
      </w:ins>
    </w:p>
    <w:p w14:paraId="4DA1D51D" w14:textId="2E8AD510" w:rsidR="00BF14D6" w:rsidRDefault="00BF14D6" w:rsidP="00BF14D6">
      <w:pPr>
        <w:pStyle w:val="Heading2"/>
      </w:pPr>
      <w:bookmarkStart w:id="169" w:name="_Toc5622131"/>
      <w:r>
        <w:t xml:space="preserve">4.2 </w:t>
      </w:r>
      <w:commentRangeStart w:id="170"/>
      <w:r>
        <w:t>Requisitos de Usabilidad</w:t>
      </w:r>
      <w:bookmarkEnd w:id="169"/>
    </w:p>
    <w:p w14:paraId="1F1CA586" w14:textId="275F4942" w:rsidR="00BE1321" w:rsidRDefault="00BE1321" w:rsidP="00BE1321">
      <w:pPr>
        <w:pStyle w:val="ListParagraph"/>
        <w:numPr>
          <w:ilvl w:val="0"/>
          <w:numId w:val="2"/>
        </w:numPr>
      </w:pPr>
      <w:r w:rsidRPr="00F450AA">
        <w:t>El ranking de profesores será distinto al de alumnos.</w:t>
      </w:r>
    </w:p>
    <w:p w14:paraId="0A43B3D8" w14:textId="77777777" w:rsidR="00E82194" w:rsidRPr="00F450AA" w:rsidRDefault="00E82194" w:rsidP="00E82194">
      <w:pPr>
        <w:pStyle w:val="ListParagraph"/>
        <w:numPr>
          <w:ilvl w:val="0"/>
          <w:numId w:val="2"/>
        </w:numPr>
      </w:pPr>
      <w:r w:rsidRPr="00F450AA">
        <w:t>Borrar un usuario será vetar el acceso, el historial sigue ahí</w:t>
      </w:r>
    </w:p>
    <w:p w14:paraId="0D8A35EE" w14:textId="4F0A2BB4" w:rsidR="00E82194" w:rsidRDefault="00E82194" w:rsidP="00E82194">
      <w:pPr>
        <w:pStyle w:val="ListParagraph"/>
        <w:numPr>
          <w:ilvl w:val="0"/>
          <w:numId w:val="2"/>
        </w:numPr>
      </w:pPr>
      <w:r>
        <w:t>Durante</w:t>
      </w:r>
      <w:r w:rsidRPr="00F450AA">
        <w:t xml:space="preserve"> el registro se elige la Escuela y Profesor</w:t>
      </w:r>
      <w:r>
        <w:t xml:space="preserve"> pertinentes</w:t>
      </w:r>
    </w:p>
    <w:p w14:paraId="543B82DD" w14:textId="0FD42315" w:rsidR="00D72AAA" w:rsidRPr="00BE1321" w:rsidRDefault="00D72AAA" w:rsidP="00E82194">
      <w:pPr>
        <w:pStyle w:val="ListParagraph"/>
        <w:numPr>
          <w:ilvl w:val="0"/>
          <w:numId w:val="2"/>
        </w:numPr>
      </w:pPr>
      <w:r>
        <w:t>Mostrar puntuación de todos los usuarios a un profesor</w:t>
      </w:r>
      <w:commentRangeEnd w:id="170"/>
      <w:r w:rsidR="00B41658">
        <w:rPr>
          <w:rStyle w:val="CommentReference"/>
        </w:rPr>
        <w:commentReference w:id="170"/>
      </w:r>
    </w:p>
    <w:p w14:paraId="3B891E95" w14:textId="21C08D3D" w:rsidR="000B1B07" w:rsidRDefault="000B1B07" w:rsidP="000B1B07">
      <w:pPr>
        <w:pStyle w:val="Heading2"/>
      </w:pPr>
      <w:bookmarkStart w:id="171" w:name="_Toc5622130"/>
      <w:r>
        <w:t>4.</w:t>
      </w:r>
      <w:r w:rsidR="00BF14D6">
        <w:t>3</w:t>
      </w:r>
      <w:r>
        <w:t xml:space="preserve"> Requisitos de Entorno</w:t>
      </w:r>
      <w:bookmarkEnd w:id="171"/>
    </w:p>
    <w:p w14:paraId="3852BAAA" w14:textId="4510EECE" w:rsidR="00164F50" w:rsidRDefault="00164F50" w:rsidP="00164F50">
      <w:pPr>
        <w:pStyle w:val="ListParagraph"/>
        <w:numPr>
          <w:ilvl w:val="0"/>
          <w:numId w:val="13"/>
        </w:numPr>
      </w:pPr>
      <w:r w:rsidRPr="00F450AA">
        <w:t>Preguntas y vídeo</w:t>
      </w:r>
      <w:r w:rsidR="00BE1321">
        <w:t xml:space="preserve"> se mostrarán</w:t>
      </w:r>
      <w:r w:rsidRPr="00F450AA">
        <w:t xml:space="preserve"> en la misma página</w:t>
      </w:r>
    </w:p>
    <w:p w14:paraId="35A63EDC" w14:textId="32B22687" w:rsidR="00E82194" w:rsidRDefault="00E82194" w:rsidP="00E82194">
      <w:pPr>
        <w:pStyle w:val="ListParagraph"/>
        <w:numPr>
          <w:ilvl w:val="0"/>
          <w:numId w:val="13"/>
        </w:numPr>
      </w:pPr>
      <w:r w:rsidRPr="00F450AA">
        <w:t xml:space="preserve">Menú </w:t>
      </w:r>
      <w:del w:id="172" w:author="Socorro Bernardos" w:date="2019-04-10T13:25:00Z">
        <w:r w:rsidR="00BA6813" w:rsidDel="00523095">
          <w:delText xml:space="preserve">superior </w:delText>
        </w:r>
      </w:del>
      <w:r w:rsidRPr="00F450AA">
        <w:t>siempre visibl</w:t>
      </w:r>
      <w:r w:rsidR="00BA6813">
        <w:t>e en todo momento</w:t>
      </w:r>
      <w:ins w:id="173" w:author="Socorro Bernardos" w:date="2019-04-10T13:25:00Z">
        <w:r w:rsidR="00523095">
          <w:t xml:space="preserve"> en la parte superior</w:t>
        </w:r>
      </w:ins>
    </w:p>
    <w:p w14:paraId="12A18A00" w14:textId="03F36489" w:rsidR="00E91235" w:rsidRDefault="007E60C0" w:rsidP="00D72AAA">
      <w:pPr>
        <w:pStyle w:val="ListParagraph"/>
        <w:numPr>
          <w:ilvl w:val="0"/>
          <w:numId w:val="13"/>
        </w:numPr>
      </w:pPr>
      <w:r w:rsidRPr="00F450AA">
        <w:t>La estét</w:t>
      </w:r>
      <w:r w:rsidR="00D72AAA">
        <w:t xml:space="preserve">ica debe ser </w:t>
      </w:r>
      <w:r w:rsidRPr="00F450AA">
        <w:t>minimalista</w:t>
      </w:r>
      <w:ins w:id="174" w:author="Bosco Domingo" w:date="2019-04-11T11:36:00Z">
        <w:r w:rsidR="00A16D0B">
          <w:t>,</w:t>
        </w:r>
      </w:ins>
      <w:del w:id="175" w:author="Bosco Domingo" w:date="2019-04-11T11:36:00Z">
        <w:r w:rsidRPr="00F450AA" w:rsidDel="00A16D0B">
          <w:delText xml:space="preserve"> </w:delText>
        </w:r>
        <w:r w:rsidR="00D72AAA" w:rsidDel="00A16D0B">
          <w:delText>y</w:delText>
        </w:r>
      </w:del>
      <w:r w:rsidR="00D72AAA">
        <w:t xml:space="preserve"> </w:t>
      </w:r>
      <w:commentRangeStart w:id="176"/>
      <w:r w:rsidR="00D72AAA">
        <w:t>elegante</w:t>
      </w:r>
      <w:commentRangeEnd w:id="176"/>
      <w:r w:rsidR="00DA1C1F">
        <w:rPr>
          <w:rStyle w:val="CommentReference"/>
        </w:rPr>
        <w:commentReference w:id="176"/>
      </w:r>
      <w:ins w:id="177" w:author="Bosco Domingo" w:date="2019-04-11T11:36:00Z">
        <w:r w:rsidR="00A16D0B">
          <w:t xml:space="preserve"> y accesible</w:t>
        </w:r>
      </w:ins>
      <w:r w:rsidRPr="00F450AA">
        <w:t xml:space="preserve">. Principalmente gamas azules de colores, </w:t>
      </w:r>
      <w:r w:rsidR="00D72AAA">
        <w:t>similar</w:t>
      </w:r>
      <w:r w:rsidRPr="00F450AA">
        <w:t xml:space="preserve"> a la web de </w:t>
      </w:r>
      <w:proofErr w:type="spellStart"/>
      <w:r w:rsidRPr="00F450AA">
        <w:t>TED</w:t>
      </w:r>
      <w:ins w:id="178" w:author="Socorro Bernardos" w:date="2019-04-10T13:31:00Z">
        <w:r w:rsidR="00816DDC">
          <w:t>Ed</w:t>
        </w:r>
      </w:ins>
      <w:proofErr w:type="spellEnd"/>
    </w:p>
    <w:p w14:paraId="48E66849" w14:textId="6BDC260D" w:rsidR="00BE07CF" w:rsidRDefault="00BE07CF" w:rsidP="00D72AAA">
      <w:pPr>
        <w:pStyle w:val="ListParagraph"/>
        <w:numPr>
          <w:ilvl w:val="0"/>
          <w:numId w:val="13"/>
        </w:numPr>
      </w:pPr>
      <w:r>
        <w:lastRenderedPageBreak/>
        <w:t xml:space="preserve">Se </w:t>
      </w:r>
      <w:r w:rsidR="00396EF1">
        <w:t>cargarán</w:t>
      </w:r>
      <w:r>
        <w:t xml:space="preserve"> las actividades</w:t>
      </w:r>
      <w:r w:rsidR="00396EF1">
        <w:t xml:space="preserve"> en bloques de </w:t>
      </w:r>
      <w:commentRangeStart w:id="179"/>
      <w:r w:rsidR="00396EF1">
        <w:t>10</w:t>
      </w:r>
      <w:commentRangeEnd w:id="179"/>
      <w:r w:rsidR="005C7641">
        <w:rPr>
          <w:rStyle w:val="CommentReference"/>
        </w:rPr>
        <w:commentReference w:id="179"/>
      </w:r>
    </w:p>
    <w:p w14:paraId="48D14B42" w14:textId="2E4F2856" w:rsidR="00407441" w:rsidRDefault="00407441" w:rsidP="00407441">
      <w:pPr>
        <w:pStyle w:val="Heading2"/>
      </w:pPr>
      <w:r>
        <w:t>4.4 Requisitos Regulatorios</w:t>
      </w:r>
    </w:p>
    <w:p w14:paraId="707E48F9" w14:textId="55583DB1" w:rsidR="000111DD" w:rsidRDefault="000111DD" w:rsidP="00407441">
      <w:pPr>
        <w:pStyle w:val="ListParagraph"/>
        <w:numPr>
          <w:ilvl w:val="0"/>
          <w:numId w:val="14"/>
        </w:numPr>
      </w:pPr>
      <w:commentRangeStart w:id="180"/>
      <w:r>
        <w:t>No se permitirá acceso a agentes externos a la UPM</w:t>
      </w:r>
      <w:commentRangeEnd w:id="180"/>
      <w:r w:rsidR="005C7641">
        <w:rPr>
          <w:rStyle w:val="CommentReference"/>
        </w:rPr>
        <w:commentReference w:id="180"/>
      </w:r>
    </w:p>
    <w:p w14:paraId="354398E0" w14:textId="4E3F23F5" w:rsidR="00057E0C" w:rsidRDefault="00057E0C" w:rsidP="00057E0C">
      <w:pPr>
        <w:pStyle w:val="Heading2"/>
      </w:pPr>
      <w:r>
        <w:t>4.5 Requisitos de Protección y Seguridad</w:t>
      </w:r>
    </w:p>
    <w:p w14:paraId="3261EFA3" w14:textId="0D307AAF" w:rsidR="00E91235" w:rsidRPr="00F450AA" w:rsidRDefault="00057E0C" w:rsidP="00E35CFA">
      <w:pPr>
        <w:pStyle w:val="ListParagraph"/>
        <w:numPr>
          <w:ilvl w:val="0"/>
          <w:numId w:val="15"/>
        </w:numPr>
      </w:pPr>
      <w:r>
        <w:t>Cumplimiento de la regulación eu</w:t>
      </w:r>
      <w:r w:rsidR="00A35A91">
        <w:t>r</w:t>
      </w:r>
      <w:r>
        <w:t xml:space="preserve">opea sobre datos personales General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Regularisation</w:t>
      </w:r>
      <w:proofErr w:type="spellEnd"/>
      <w:r>
        <w:t xml:space="preserve"> (GDPR). </w:t>
      </w:r>
      <w:r w:rsidR="00A35A91">
        <w:t>Los</w:t>
      </w:r>
      <w:r>
        <w:t xml:space="preserve"> datos personales de las personas dadas de alta en la aplicación no podrán utilizarse con otra finalidad que no sea la del propio uso de esta.</w:t>
      </w:r>
      <w:ins w:id="181" w:author="Socorro Bernardos" w:date="2019-04-10T09:49:00Z">
        <w:r w:rsidR="005C7641">
          <w:t xml:space="preserve"> Condiciones de uso han de ser aceptadas en registro</w:t>
        </w:r>
      </w:ins>
    </w:p>
    <w:sectPr w:rsidR="00E91235" w:rsidRPr="00F450AA" w:rsidSect="001D580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Socorro Bernardos" w:date="2019-04-09T11:00:00Z" w:initials="SB">
    <w:p w14:paraId="66C7A7CF" w14:textId="147D9B80" w:rsidR="00572F14" w:rsidRDefault="00572F14">
      <w:pPr>
        <w:pStyle w:val="CommentText"/>
      </w:pPr>
      <w:r>
        <w:rPr>
          <w:rStyle w:val="CommentReference"/>
        </w:rPr>
        <w:annotationRef/>
      </w:r>
    </w:p>
  </w:comment>
  <w:comment w:id="21" w:author="Socorro Bernardos" w:date="2019-04-09T10:59:00Z" w:initials="SB">
    <w:p w14:paraId="78BA853B" w14:textId="2696159B" w:rsidR="00572F14" w:rsidRDefault="00572F14">
      <w:pPr>
        <w:pStyle w:val="CommentText"/>
      </w:pPr>
      <w:r>
        <w:rPr>
          <w:rStyle w:val="CommentReference"/>
        </w:rPr>
        <w:annotationRef/>
      </w:r>
    </w:p>
  </w:comment>
  <w:comment w:id="38" w:author="Socorro Bernardos" w:date="2019-04-10T09:17:00Z" w:initials="SB">
    <w:p w14:paraId="498D6755" w14:textId="34A4932A" w:rsidR="004533AA" w:rsidRDefault="004533AA">
      <w:pPr>
        <w:pStyle w:val="CommentText"/>
      </w:pPr>
      <w:r>
        <w:rPr>
          <w:rStyle w:val="CommentReference"/>
        </w:rPr>
        <w:annotationRef/>
      </w:r>
      <w:r w:rsidR="00B37B44">
        <w:t>Por ahora, no se hará comprobación con servidor de UPM</w:t>
      </w:r>
    </w:p>
  </w:comment>
  <w:comment w:id="43" w:author="Socorro Bernardos" w:date="2019-04-10T12:35:00Z" w:initials="SB">
    <w:p w14:paraId="7229EBBD" w14:textId="77762253" w:rsidR="006A13F6" w:rsidRDefault="006A13F6">
      <w:pPr>
        <w:pStyle w:val="CommentText"/>
      </w:pPr>
      <w:r>
        <w:rPr>
          <w:rStyle w:val="CommentReference"/>
        </w:rPr>
        <w:annotationRef/>
      </w:r>
      <w:r>
        <w:t>Manual de usuario en HTML</w:t>
      </w:r>
    </w:p>
  </w:comment>
  <w:comment w:id="45" w:author="Bosco Domingo" w:date="2019-04-11T11:38:00Z" w:initials="BD">
    <w:p w14:paraId="7FBC04D1" w14:textId="2799E96D" w:rsidR="001B778C" w:rsidRDefault="001B778C">
      <w:pPr>
        <w:pStyle w:val="CommentText"/>
      </w:pPr>
      <w:r>
        <w:rPr>
          <w:rStyle w:val="CommentReference"/>
        </w:rPr>
        <w:annotationRef/>
      </w:r>
      <w:r>
        <w:t xml:space="preserve">Es decir, el profesor decide si todos los intentos son equivalentes o van disminuyendo un 20% (80%, 60%, 40%, 20%,0% </w:t>
      </w:r>
      <w:proofErr w:type="spellStart"/>
      <w:r>
        <w:t>ó</w:t>
      </w:r>
      <w:proofErr w:type="spellEnd"/>
      <w:r>
        <w:t xml:space="preserve"> 80%, 64%, 51.2%, 40.96%...?)</w:t>
      </w:r>
    </w:p>
  </w:comment>
  <w:comment w:id="83" w:author="Socorro Bernardos" w:date="2019-04-10T09:22:00Z" w:initials="SB">
    <w:p w14:paraId="259EF541" w14:textId="5E3387AB" w:rsidR="00E969D0" w:rsidRDefault="00E969D0">
      <w:pPr>
        <w:pStyle w:val="CommentText"/>
      </w:pPr>
      <w:r>
        <w:rPr>
          <w:rStyle w:val="CommentReference"/>
        </w:rPr>
        <w:annotationRef/>
      </w:r>
    </w:p>
  </w:comment>
  <w:comment w:id="91" w:author="Socorro Bernardos" w:date="2019-04-10T13:11:00Z" w:initials="SB">
    <w:p w14:paraId="28AE7D43" w14:textId="28D28ECE" w:rsidR="00B37B44" w:rsidRDefault="00B37B44">
      <w:pPr>
        <w:pStyle w:val="CommentText"/>
      </w:pPr>
      <w:r>
        <w:rPr>
          <w:rStyle w:val="CommentReference"/>
        </w:rPr>
        <w:annotationRef/>
      </w:r>
      <w:r>
        <w:t>Por ahora no</w:t>
      </w:r>
    </w:p>
  </w:comment>
  <w:comment w:id="95" w:author="Socorro Bernardos" w:date="2019-04-10T09:24:00Z" w:initials="SB">
    <w:p w14:paraId="5E28B1B9" w14:textId="2B089976" w:rsidR="00E969D0" w:rsidRDefault="00E969D0">
      <w:pPr>
        <w:pStyle w:val="CommentText"/>
      </w:pPr>
      <w:r>
        <w:rPr>
          <w:rStyle w:val="CommentReference"/>
        </w:rPr>
        <w:annotationRef/>
      </w:r>
      <w:r>
        <w:t xml:space="preserve">¿registrar </w:t>
      </w:r>
      <w:proofErr w:type="spellStart"/>
      <w:r>
        <w:t>prof</w:t>
      </w:r>
      <w:proofErr w:type="spellEnd"/>
      <w:r>
        <w:t>? ¿fecha?</w:t>
      </w:r>
    </w:p>
    <w:p w14:paraId="6114BD80" w14:textId="7EC8FB3A" w:rsidR="00E969D0" w:rsidRDefault="00E969D0">
      <w:pPr>
        <w:pStyle w:val="CommentText"/>
      </w:pPr>
      <w:r>
        <w:t>¿</w:t>
      </w:r>
      <w:proofErr w:type="spellStart"/>
      <w:r>
        <w:t>restrigir</w:t>
      </w:r>
      <w:proofErr w:type="spellEnd"/>
      <w:r>
        <w:t xml:space="preserve"> </w:t>
      </w:r>
      <w:proofErr w:type="spellStart"/>
      <w:r>
        <w:t>modif</w:t>
      </w:r>
      <w:proofErr w:type="spellEnd"/>
      <w:r>
        <w:t xml:space="preserve"> y borrado a creador?</w:t>
      </w:r>
    </w:p>
  </w:comment>
  <w:comment w:id="96" w:author="Socorro Bernardos" w:date="2019-04-10T13:12:00Z" w:initials="SB">
    <w:p w14:paraId="7D5046BA" w14:textId="53D5222F" w:rsidR="00A97A66" w:rsidRDefault="00A97A66">
      <w:pPr>
        <w:pStyle w:val="CommentText"/>
      </w:pPr>
      <w:r>
        <w:rPr>
          <w:rStyle w:val="CommentReference"/>
        </w:rPr>
        <w:annotationRef/>
      </w:r>
      <w:r>
        <w:t>De una lista dada</w:t>
      </w:r>
    </w:p>
  </w:comment>
  <w:comment w:id="97" w:author="Socorro Bernardos" w:date="2019-04-10T09:26:00Z" w:initials="SB">
    <w:p w14:paraId="0E3F50CC" w14:textId="44112E0F" w:rsidR="00E969D0" w:rsidRDefault="00E969D0">
      <w:pPr>
        <w:pStyle w:val="CommentText"/>
      </w:pPr>
      <w:r>
        <w:rPr>
          <w:rStyle w:val="CommentReference"/>
        </w:rPr>
        <w:annotationRef/>
      </w:r>
      <w:r w:rsidR="00A97A66">
        <w:t>No es estrictamente necesario. Si hay tiempo</w:t>
      </w:r>
    </w:p>
  </w:comment>
  <w:comment w:id="98" w:author="Socorro Bernardos" w:date="2019-04-10T09:26:00Z" w:initials="SB">
    <w:p w14:paraId="00BE9237" w14:textId="2D3ECF90" w:rsidR="00E969D0" w:rsidRDefault="00E969D0">
      <w:pPr>
        <w:pStyle w:val="CommentText"/>
      </w:pPr>
      <w:r>
        <w:rPr>
          <w:rStyle w:val="CommentReference"/>
        </w:rPr>
        <w:annotationRef/>
      </w:r>
      <w:r>
        <w:t>¿</w:t>
      </w:r>
    </w:p>
  </w:comment>
  <w:comment w:id="99" w:author="Bosco Domingo" w:date="2019-04-11T11:21:00Z" w:initials="BD">
    <w:p w14:paraId="4EAC60C9" w14:textId="71AED043" w:rsidR="00371BEE" w:rsidRDefault="00371BEE">
      <w:pPr>
        <w:pStyle w:val="CommentText"/>
      </w:pPr>
      <w:r>
        <w:rPr>
          <w:rStyle w:val="CommentReference"/>
        </w:rPr>
        <w:annotationRef/>
      </w:r>
      <w:r>
        <w:t>En base a las ponderaciones. Básicamente implementar la formula matemática que se usará</w:t>
      </w:r>
    </w:p>
  </w:comment>
  <w:comment w:id="100" w:author="Socorro Bernardos" w:date="2019-04-10T09:26:00Z" w:initials="SB">
    <w:p w14:paraId="5DAD862D" w14:textId="0081C2AF" w:rsidR="00E969D0" w:rsidRDefault="00E969D0">
      <w:pPr>
        <w:pStyle w:val="CommentText"/>
      </w:pPr>
      <w:r>
        <w:rPr>
          <w:rStyle w:val="CommentReference"/>
        </w:rPr>
        <w:annotationRef/>
      </w:r>
      <w:r>
        <w:t xml:space="preserve">Datos </w:t>
      </w:r>
      <w:proofErr w:type="spellStart"/>
      <w:r>
        <w:t>nec</w:t>
      </w:r>
      <w:proofErr w:type="spellEnd"/>
      <w:r>
        <w:t xml:space="preserve">: vídeo, </w:t>
      </w:r>
      <w:proofErr w:type="spellStart"/>
      <w:r>
        <w:t>param</w:t>
      </w:r>
      <w:proofErr w:type="spellEnd"/>
      <w:r>
        <w:t xml:space="preserve"> variables, cuestiones (dejar5 prefijadas)</w:t>
      </w:r>
    </w:p>
  </w:comment>
  <w:comment w:id="101" w:author="Socorro Bernardos" w:date="2019-04-10T09:28:00Z" w:initials="SB">
    <w:p w14:paraId="0D166568" w14:textId="3407DD05" w:rsidR="00E969D0" w:rsidRDefault="00E969D0">
      <w:pPr>
        <w:pStyle w:val="CommentText"/>
      </w:pPr>
      <w:r>
        <w:rPr>
          <w:rStyle w:val="CommentReference"/>
        </w:rPr>
        <w:annotationRef/>
      </w:r>
      <w:r>
        <w:t xml:space="preserve">¿Qué ocurre si actividad ha sido realizada por alguien: no posible </w:t>
      </w:r>
      <w:proofErr w:type="spellStart"/>
      <w:r>
        <w:t>modif</w:t>
      </w:r>
      <w:proofErr w:type="spellEnd"/>
      <w:r>
        <w:t xml:space="preserve"> </w:t>
      </w:r>
      <w:proofErr w:type="spellStart"/>
      <w:r>
        <w:t>var</w:t>
      </w:r>
      <w:proofErr w:type="spellEnd"/>
      <w:r w:rsidR="007F09A6">
        <w:t xml:space="preserve"> ni borrar</w:t>
      </w:r>
    </w:p>
  </w:comment>
  <w:comment w:id="102" w:author="Bosco Domingo" w:date="2019-04-11T11:22:00Z" w:initials="BD">
    <w:p w14:paraId="29B58AC3" w14:textId="4D448403" w:rsidR="00371BEE" w:rsidRDefault="00371BEE">
      <w:pPr>
        <w:pStyle w:val="CommentText"/>
      </w:pPr>
      <w:r>
        <w:rPr>
          <w:rStyle w:val="CommentReference"/>
        </w:rPr>
        <w:annotationRef/>
      </w:r>
      <w:r>
        <w:t xml:space="preserve">Tiene sentido. En un futuro lo suyo sería </w:t>
      </w:r>
      <w:proofErr w:type="gramStart"/>
      <w:r>
        <w:t>que</w:t>
      </w:r>
      <w:proofErr w:type="gramEnd"/>
      <w:r>
        <w:t xml:space="preserve"> si se modifica, se pueda elegir entre dejar la nota conseguida o forzar al estudiante a repetir la prueba, dado que puede ser un cambio para resolver un fallo de ortografía o podría ser cambiar una pregunta entera</w:t>
      </w:r>
    </w:p>
  </w:comment>
  <w:comment w:id="103" w:author="Bosco Domingo" w:date="2019-04-11T11:23:00Z" w:initials="BD">
    <w:p w14:paraId="58894786" w14:textId="2589BC38" w:rsidR="00371BEE" w:rsidRDefault="00371BEE">
      <w:pPr>
        <w:pStyle w:val="CommentText"/>
      </w:pPr>
      <w:r>
        <w:rPr>
          <w:rStyle w:val="CommentReference"/>
        </w:rPr>
        <w:annotationRef/>
      </w:r>
    </w:p>
  </w:comment>
  <w:comment w:id="107" w:author="Socorro Bernardos" w:date="2019-04-10T09:25:00Z" w:initials="SB">
    <w:p w14:paraId="7F5AE4EA" w14:textId="7EA20CB7" w:rsidR="00E20B23" w:rsidRDefault="00E969D0" w:rsidP="00C8597D">
      <w:pPr>
        <w:pStyle w:val="CommentText"/>
      </w:pPr>
      <w:r>
        <w:rPr>
          <w:rStyle w:val="CommentReference"/>
        </w:rPr>
        <w:annotationRef/>
      </w:r>
      <w:r>
        <w:t xml:space="preserve">Datos </w:t>
      </w:r>
      <w:proofErr w:type="spellStart"/>
      <w:r>
        <w:t>nec</w:t>
      </w:r>
      <w:proofErr w:type="spellEnd"/>
      <w:r>
        <w:t xml:space="preserve"> p</w:t>
      </w:r>
      <w:r w:rsidR="008D5C20">
        <w:t>ara</w:t>
      </w:r>
      <w:r w:rsidR="00C8597D">
        <w:t xml:space="preserve"> profesor: nombre, apellido, email (identificador), escuela</w:t>
      </w:r>
    </w:p>
  </w:comment>
  <w:comment w:id="108" w:author="Socorro Bernardos" w:date="2019-04-10T09:30:00Z" w:initials="SB">
    <w:p w14:paraId="39766100" w14:textId="103C7772" w:rsidR="00E969D0" w:rsidRDefault="00E969D0">
      <w:pPr>
        <w:pStyle w:val="CommentText"/>
      </w:pPr>
      <w:r>
        <w:rPr>
          <w:rStyle w:val="CommentReference"/>
        </w:rPr>
        <w:annotationRef/>
      </w:r>
      <w:r>
        <w:t xml:space="preserve">¿Registrar </w:t>
      </w:r>
      <w:proofErr w:type="spellStart"/>
      <w:r>
        <w:t>prof</w:t>
      </w:r>
      <w:proofErr w:type="spellEnd"/>
      <w:r>
        <w:t xml:space="preserve"> y fecha? ¿</w:t>
      </w:r>
      <w:proofErr w:type="spellStart"/>
      <w:r>
        <w:t>modif</w:t>
      </w:r>
      <w:proofErr w:type="spellEnd"/>
      <w:r>
        <w:t xml:space="preserve"> y borrado?</w:t>
      </w:r>
    </w:p>
  </w:comment>
  <w:comment w:id="109" w:author="Socorro Bernardos" w:date="2019-04-10T09:30:00Z" w:initials="SB">
    <w:p w14:paraId="7E4DE7D5" w14:textId="77777777" w:rsidR="00E969D0" w:rsidRDefault="00E969D0">
      <w:pPr>
        <w:pStyle w:val="CommentText"/>
      </w:pPr>
      <w:r>
        <w:rPr>
          <w:rStyle w:val="CommentReference"/>
        </w:rPr>
        <w:annotationRef/>
      </w:r>
      <w:r>
        <w:t xml:space="preserve">Mantener en histórico </w:t>
      </w:r>
    </w:p>
    <w:p w14:paraId="0A561811" w14:textId="77777777" w:rsidR="00E969D0" w:rsidRDefault="00E969D0">
      <w:pPr>
        <w:pStyle w:val="CommentText"/>
      </w:pPr>
      <w:r>
        <w:t xml:space="preserve">¿Qué hacer si ha hecho </w:t>
      </w:r>
      <w:proofErr w:type="spellStart"/>
      <w:r>
        <w:t>activ</w:t>
      </w:r>
      <w:proofErr w:type="spellEnd"/>
      <w:r w:rsidR="006554A9">
        <w:t>?</w:t>
      </w:r>
    </w:p>
    <w:p w14:paraId="2ECBDD16" w14:textId="77777777" w:rsidR="006554A9" w:rsidRDefault="006554A9">
      <w:pPr>
        <w:pStyle w:val="CommentText"/>
      </w:pPr>
      <w:r>
        <w:t>¿si cambio de datos?</w:t>
      </w:r>
    </w:p>
    <w:p w14:paraId="7ABF1592" w14:textId="7361C832" w:rsidR="006554A9" w:rsidRDefault="006554A9">
      <w:pPr>
        <w:pStyle w:val="CommentText"/>
      </w:pPr>
      <w:r>
        <w:t xml:space="preserve">¿posible volver a dar de alta? ¿recupera </w:t>
      </w:r>
      <w:proofErr w:type="spellStart"/>
      <w:r>
        <w:t>act</w:t>
      </w:r>
      <w:proofErr w:type="spellEnd"/>
      <w:r>
        <w:t xml:space="preserve"> </w:t>
      </w:r>
      <w:proofErr w:type="spellStart"/>
      <w:r>
        <w:t>ant</w:t>
      </w:r>
      <w:proofErr w:type="spellEnd"/>
      <w:r>
        <w:t>?</w:t>
      </w:r>
    </w:p>
  </w:comment>
  <w:comment w:id="110" w:author="Socorro Bernardos" w:date="2019-04-10T09:37:00Z" w:initials="SB">
    <w:p w14:paraId="01E39BA1" w14:textId="25350AE0" w:rsidR="00F23368" w:rsidRDefault="00F23368">
      <w:pPr>
        <w:pStyle w:val="CommentText"/>
      </w:pPr>
      <w:r>
        <w:rPr>
          <w:rStyle w:val="CommentReference"/>
        </w:rPr>
        <w:annotationRef/>
      </w:r>
      <w:r>
        <w:t>Parte de registro</w:t>
      </w:r>
    </w:p>
  </w:comment>
  <w:comment w:id="115" w:author="Socorro Bernardos" w:date="2019-04-10T09:37:00Z" w:initials="SB">
    <w:p w14:paraId="2E1B0ADE" w14:textId="5E7CC030" w:rsidR="00F23368" w:rsidRDefault="00F23368">
      <w:pPr>
        <w:pStyle w:val="CommentText"/>
      </w:pPr>
      <w:r>
        <w:rPr>
          <w:rStyle w:val="CommentReference"/>
        </w:rPr>
        <w:annotationRef/>
      </w:r>
    </w:p>
  </w:comment>
  <w:comment w:id="117" w:author="Socorro Bernardos" w:date="2019-04-10T09:40:00Z" w:initials="SB">
    <w:p w14:paraId="1FC3C940" w14:textId="16D985DE" w:rsidR="00F23368" w:rsidRDefault="00F23368">
      <w:pPr>
        <w:pStyle w:val="CommentText"/>
      </w:pPr>
      <w:r>
        <w:rPr>
          <w:rStyle w:val="CommentReference"/>
        </w:rPr>
        <w:annotationRef/>
      </w:r>
      <w:r>
        <w:t xml:space="preserve">Distinto para </w:t>
      </w:r>
      <w:proofErr w:type="spellStart"/>
      <w:r>
        <w:t>est</w:t>
      </w:r>
      <w:proofErr w:type="spellEnd"/>
      <w:r>
        <w:t xml:space="preserve"> y </w:t>
      </w:r>
      <w:proofErr w:type="spellStart"/>
      <w:r>
        <w:t>prof</w:t>
      </w:r>
      <w:proofErr w:type="spellEnd"/>
    </w:p>
  </w:comment>
  <w:comment w:id="162" w:author="Bosco Domingo" w:date="2019-04-11T11:32:00Z" w:initials="BD">
    <w:p w14:paraId="675AFAB5" w14:textId="3F0F282D" w:rsidR="00BF239C" w:rsidRDefault="00BF239C">
      <w:pPr>
        <w:pStyle w:val="CommentText"/>
      </w:pPr>
      <w:r>
        <w:rPr>
          <w:rStyle w:val="CommentReference"/>
        </w:rPr>
        <w:annotationRef/>
      </w:r>
      <w:r>
        <w:t xml:space="preserve">Usamos funciones Hash para esto, por </w:t>
      </w:r>
      <w:proofErr w:type="gramStart"/>
      <w:r>
        <w:t>ejemplo</w:t>
      </w:r>
      <w:proofErr w:type="gramEnd"/>
      <w:r>
        <w:t xml:space="preserve"> la SHA-256 o SHA-512?</w:t>
      </w:r>
    </w:p>
  </w:comment>
  <w:comment w:id="166" w:author="Socorro Bernardos" w:date="2019-04-10T09:46:00Z" w:initials="SB">
    <w:p w14:paraId="38C117BA" w14:textId="62B81D66" w:rsidR="00774A14" w:rsidRDefault="00774A14">
      <w:pPr>
        <w:pStyle w:val="CommentText"/>
      </w:pPr>
      <w:r>
        <w:rPr>
          <w:rStyle w:val="CommentReference"/>
        </w:rPr>
        <w:annotationRef/>
      </w:r>
    </w:p>
  </w:comment>
  <w:comment w:id="170" w:author="Socorro Bernardos" w:date="2019-04-10T09:54:00Z" w:initials="SB">
    <w:p w14:paraId="79E3EC2E" w14:textId="526BD729" w:rsidR="00B41658" w:rsidRDefault="00B41658">
      <w:pPr>
        <w:pStyle w:val="CommentText"/>
      </w:pPr>
      <w:r>
        <w:rPr>
          <w:rStyle w:val="CommentReference"/>
        </w:rPr>
        <w:annotationRef/>
      </w:r>
      <w:r>
        <w:t>Incorporado a 3</w:t>
      </w:r>
    </w:p>
  </w:comment>
  <w:comment w:id="176" w:author="Socorro Bernardos" w:date="2019-04-10T09:50:00Z" w:initials="SB">
    <w:p w14:paraId="0FB6348E" w14:textId="0E80B8BA" w:rsidR="00914BB6" w:rsidRDefault="00DA1C1F">
      <w:pPr>
        <w:pStyle w:val="CommentText"/>
      </w:pPr>
      <w:r>
        <w:rPr>
          <w:rStyle w:val="CommentReference"/>
        </w:rPr>
        <w:annotationRef/>
      </w:r>
      <w:proofErr w:type="gramStart"/>
      <w:r>
        <w:t>Accesible?</w:t>
      </w:r>
      <w:proofErr w:type="gramEnd"/>
    </w:p>
  </w:comment>
  <w:comment w:id="179" w:author="Socorro Bernardos" w:date="2019-04-10T09:48:00Z" w:initials="SB">
    <w:p w14:paraId="6A3E710B" w14:textId="3CA1DCD5" w:rsidR="005C7641" w:rsidRDefault="005C7641">
      <w:pPr>
        <w:pStyle w:val="CommentText"/>
      </w:pPr>
      <w:r>
        <w:rPr>
          <w:rStyle w:val="CommentReference"/>
        </w:rPr>
        <w:annotationRef/>
      </w:r>
      <w:r w:rsidR="00816DDC">
        <w:t>A determinar cuando veamos cómo queda en pantalla</w:t>
      </w:r>
    </w:p>
  </w:comment>
  <w:comment w:id="180" w:author="Socorro Bernardos" w:date="2019-04-10T09:49:00Z" w:initials="SB">
    <w:p w14:paraId="33E782C6" w14:textId="5390BF18" w:rsidR="005C7641" w:rsidRDefault="005C764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C7A7CF" w15:done="0"/>
  <w15:commentEx w15:paraId="78BA853B" w15:done="0"/>
  <w15:commentEx w15:paraId="498D6755" w15:done="0"/>
  <w15:commentEx w15:paraId="7229EBBD" w15:done="0"/>
  <w15:commentEx w15:paraId="7FBC04D1" w15:done="0"/>
  <w15:commentEx w15:paraId="259EF541" w15:done="0"/>
  <w15:commentEx w15:paraId="28AE7D43" w15:done="0"/>
  <w15:commentEx w15:paraId="6114BD80" w15:done="0"/>
  <w15:commentEx w15:paraId="7D5046BA" w15:done="0"/>
  <w15:commentEx w15:paraId="0E3F50CC" w15:done="0"/>
  <w15:commentEx w15:paraId="00BE9237" w15:done="0"/>
  <w15:commentEx w15:paraId="4EAC60C9" w15:paraIdParent="00BE9237" w15:done="0"/>
  <w15:commentEx w15:paraId="5DAD862D" w15:done="0"/>
  <w15:commentEx w15:paraId="0D166568" w15:done="0"/>
  <w15:commentEx w15:paraId="29B58AC3" w15:paraIdParent="0D166568" w15:done="0"/>
  <w15:commentEx w15:paraId="58894786" w15:paraIdParent="0D166568" w15:done="0"/>
  <w15:commentEx w15:paraId="7F5AE4EA" w15:done="0"/>
  <w15:commentEx w15:paraId="39766100" w15:done="0"/>
  <w15:commentEx w15:paraId="7ABF1592" w15:done="0"/>
  <w15:commentEx w15:paraId="01E39BA1" w15:done="0"/>
  <w15:commentEx w15:paraId="2E1B0ADE" w15:done="0"/>
  <w15:commentEx w15:paraId="1FC3C940" w15:done="0"/>
  <w15:commentEx w15:paraId="675AFAB5" w15:done="0"/>
  <w15:commentEx w15:paraId="38C117BA" w15:done="0"/>
  <w15:commentEx w15:paraId="79E3EC2E" w15:done="0"/>
  <w15:commentEx w15:paraId="0FB6348E" w15:done="0"/>
  <w15:commentEx w15:paraId="6A3E710B" w15:done="0"/>
  <w15:commentEx w15:paraId="33E782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C7A7CF" w16cid:durableId="2056F9B5"/>
  <w16cid:commentId w16cid:paraId="78BA853B" w16cid:durableId="2056F995"/>
  <w16cid:commentId w16cid:paraId="498D6755" w16cid:durableId="20583338"/>
  <w16cid:commentId w16cid:paraId="7229EBBD" w16cid:durableId="2058617C"/>
  <w16cid:commentId w16cid:paraId="7FBC04D1" w16cid:durableId="2059A5A0"/>
  <w16cid:commentId w16cid:paraId="259EF541" w16cid:durableId="2058345E"/>
  <w16cid:commentId w16cid:paraId="28AE7D43" w16cid:durableId="205869F5"/>
  <w16cid:commentId w16cid:paraId="6114BD80" w16cid:durableId="205834B4"/>
  <w16cid:commentId w16cid:paraId="7D5046BA" w16cid:durableId="20586A2D"/>
  <w16cid:commentId w16cid:paraId="0E3F50CC" w16cid:durableId="2058352E"/>
  <w16cid:commentId w16cid:paraId="00BE9237" w16cid:durableId="2058353C"/>
  <w16cid:commentId w16cid:paraId="4EAC60C9" w16cid:durableId="2059A1C4"/>
  <w16cid:commentId w16cid:paraId="5DAD862D" w16cid:durableId="20583559"/>
  <w16cid:commentId w16cid:paraId="0D166568" w16cid:durableId="205835D4"/>
  <w16cid:commentId w16cid:paraId="29B58AC3" w16cid:durableId="2059A1F2"/>
  <w16cid:commentId w16cid:paraId="58894786" w16cid:durableId="2059A242"/>
  <w16cid:commentId w16cid:paraId="7F5AE4EA" w16cid:durableId="20583501"/>
  <w16cid:commentId w16cid:paraId="39766100" w16cid:durableId="2058361A"/>
  <w16cid:commentId w16cid:paraId="7ABF1592" w16cid:durableId="2058364A"/>
  <w16cid:commentId w16cid:paraId="01E39BA1" w16cid:durableId="205837E4"/>
  <w16cid:commentId w16cid:paraId="2E1B0ADE" w16cid:durableId="205837F6"/>
  <w16cid:commentId w16cid:paraId="1FC3C940" w16cid:durableId="2058388D"/>
  <w16cid:commentId w16cid:paraId="675AFAB5" w16cid:durableId="2059A45C"/>
  <w16cid:commentId w16cid:paraId="38C117BA" w16cid:durableId="205839FD"/>
  <w16cid:commentId w16cid:paraId="79E3EC2E" w16cid:durableId="20583BD1"/>
  <w16cid:commentId w16cid:paraId="0FB6348E" w16cid:durableId="20583AD8"/>
  <w16cid:commentId w16cid:paraId="6A3E710B" w16cid:durableId="20583A70"/>
  <w16cid:commentId w16cid:paraId="33E782C6" w16cid:durableId="20583A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892"/>
    <w:multiLevelType w:val="hybridMultilevel"/>
    <w:tmpl w:val="46F6D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541E"/>
    <w:multiLevelType w:val="hybridMultilevel"/>
    <w:tmpl w:val="A66276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582F4C"/>
    <w:multiLevelType w:val="multilevel"/>
    <w:tmpl w:val="7A92D12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CB82175"/>
    <w:multiLevelType w:val="hybridMultilevel"/>
    <w:tmpl w:val="A142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44F47"/>
    <w:multiLevelType w:val="hybridMultilevel"/>
    <w:tmpl w:val="4F666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25DE9"/>
    <w:multiLevelType w:val="hybridMultilevel"/>
    <w:tmpl w:val="E2CC5F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77B48"/>
    <w:multiLevelType w:val="hybridMultilevel"/>
    <w:tmpl w:val="7632F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C1608"/>
    <w:multiLevelType w:val="hybridMultilevel"/>
    <w:tmpl w:val="B726C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00DDB"/>
    <w:multiLevelType w:val="hybridMultilevel"/>
    <w:tmpl w:val="629E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E30F2"/>
    <w:multiLevelType w:val="hybridMultilevel"/>
    <w:tmpl w:val="015691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455E4"/>
    <w:multiLevelType w:val="hybridMultilevel"/>
    <w:tmpl w:val="3C700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D5B5A"/>
    <w:multiLevelType w:val="hybridMultilevel"/>
    <w:tmpl w:val="C1300696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68D27B8F"/>
    <w:multiLevelType w:val="hybridMultilevel"/>
    <w:tmpl w:val="F3243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77B65"/>
    <w:multiLevelType w:val="hybridMultilevel"/>
    <w:tmpl w:val="3A008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B6952"/>
    <w:multiLevelType w:val="hybridMultilevel"/>
    <w:tmpl w:val="58647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801E1"/>
    <w:multiLevelType w:val="hybridMultilevel"/>
    <w:tmpl w:val="93F49B1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D864245"/>
    <w:multiLevelType w:val="hybridMultilevel"/>
    <w:tmpl w:val="178CCB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36726"/>
    <w:multiLevelType w:val="hybridMultilevel"/>
    <w:tmpl w:val="C83C5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3"/>
  </w:num>
  <w:num w:numId="5">
    <w:abstractNumId w:val="1"/>
  </w:num>
  <w:num w:numId="6">
    <w:abstractNumId w:val="16"/>
  </w:num>
  <w:num w:numId="7">
    <w:abstractNumId w:val="4"/>
  </w:num>
  <w:num w:numId="8">
    <w:abstractNumId w:val="2"/>
  </w:num>
  <w:num w:numId="9">
    <w:abstractNumId w:val="12"/>
  </w:num>
  <w:num w:numId="10">
    <w:abstractNumId w:val="7"/>
  </w:num>
  <w:num w:numId="11">
    <w:abstractNumId w:val="6"/>
  </w:num>
  <w:num w:numId="12">
    <w:abstractNumId w:val="14"/>
  </w:num>
  <w:num w:numId="13">
    <w:abstractNumId w:val="5"/>
  </w:num>
  <w:num w:numId="14">
    <w:abstractNumId w:val="13"/>
  </w:num>
  <w:num w:numId="15">
    <w:abstractNumId w:val="0"/>
  </w:num>
  <w:num w:numId="16">
    <w:abstractNumId w:val="10"/>
  </w:num>
  <w:num w:numId="17">
    <w:abstractNumId w:val="15"/>
  </w:num>
  <w:num w:numId="1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sco Domingo">
    <w15:presenceInfo w15:providerId="Windows Live" w15:userId="4eb0edb28164b323"/>
  </w15:person>
  <w15:person w15:author="Socorro Bernardos">
    <w15:presenceInfo w15:providerId="None" w15:userId="Socorro Bernard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4D"/>
    <w:rsid w:val="0001017C"/>
    <w:rsid w:val="000111DD"/>
    <w:rsid w:val="00036D30"/>
    <w:rsid w:val="00053A14"/>
    <w:rsid w:val="00057E0C"/>
    <w:rsid w:val="00073154"/>
    <w:rsid w:val="000A21A8"/>
    <w:rsid w:val="000A2B84"/>
    <w:rsid w:val="000A48A2"/>
    <w:rsid w:val="000B1B07"/>
    <w:rsid w:val="0010777D"/>
    <w:rsid w:val="00112D0E"/>
    <w:rsid w:val="00145851"/>
    <w:rsid w:val="0015131F"/>
    <w:rsid w:val="00164F50"/>
    <w:rsid w:val="00190D95"/>
    <w:rsid w:val="001A09B6"/>
    <w:rsid w:val="001A3D4D"/>
    <w:rsid w:val="001A6C17"/>
    <w:rsid w:val="001B569A"/>
    <w:rsid w:val="001B778C"/>
    <w:rsid w:val="001C5059"/>
    <w:rsid w:val="001D580B"/>
    <w:rsid w:val="00200350"/>
    <w:rsid w:val="002314B0"/>
    <w:rsid w:val="0026321F"/>
    <w:rsid w:val="00266E09"/>
    <w:rsid w:val="0027201E"/>
    <w:rsid w:val="00283461"/>
    <w:rsid w:val="002A3F4C"/>
    <w:rsid w:val="002A7573"/>
    <w:rsid w:val="002B597E"/>
    <w:rsid w:val="002C025D"/>
    <w:rsid w:val="002D0581"/>
    <w:rsid w:val="002D0C62"/>
    <w:rsid w:val="003149E3"/>
    <w:rsid w:val="00371BEE"/>
    <w:rsid w:val="00396EF1"/>
    <w:rsid w:val="003E689A"/>
    <w:rsid w:val="003F408D"/>
    <w:rsid w:val="00407441"/>
    <w:rsid w:val="00427129"/>
    <w:rsid w:val="00446DB7"/>
    <w:rsid w:val="0045148D"/>
    <w:rsid w:val="004533AA"/>
    <w:rsid w:val="00464183"/>
    <w:rsid w:val="0047519C"/>
    <w:rsid w:val="00486FF9"/>
    <w:rsid w:val="004966D4"/>
    <w:rsid w:val="004B1958"/>
    <w:rsid w:val="00523095"/>
    <w:rsid w:val="00524466"/>
    <w:rsid w:val="005269A2"/>
    <w:rsid w:val="00545547"/>
    <w:rsid w:val="0057249A"/>
    <w:rsid w:val="00572F14"/>
    <w:rsid w:val="00580778"/>
    <w:rsid w:val="00580C85"/>
    <w:rsid w:val="00590B15"/>
    <w:rsid w:val="005A447A"/>
    <w:rsid w:val="005C16AB"/>
    <w:rsid w:val="005C7641"/>
    <w:rsid w:val="005E7D84"/>
    <w:rsid w:val="005F2D9F"/>
    <w:rsid w:val="006058C2"/>
    <w:rsid w:val="00611F0C"/>
    <w:rsid w:val="006125A8"/>
    <w:rsid w:val="0064131D"/>
    <w:rsid w:val="0065197D"/>
    <w:rsid w:val="006554A9"/>
    <w:rsid w:val="006A13F6"/>
    <w:rsid w:val="006A6376"/>
    <w:rsid w:val="006B1599"/>
    <w:rsid w:val="006D3954"/>
    <w:rsid w:val="006E0DDB"/>
    <w:rsid w:val="006E3C03"/>
    <w:rsid w:val="006E7C03"/>
    <w:rsid w:val="00707B69"/>
    <w:rsid w:val="0071575E"/>
    <w:rsid w:val="007527C1"/>
    <w:rsid w:val="007718C5"/>
    <w:rsid w:val="00774A14"/>
    <w:rsid w:val="00786DA3"/>
    <w:rsid w:val="007D7991"/>
    <w:rsid w:val="007E60C0"/>
    <w:rsid w:val="007F09A6"/>
    <w:rsid w:val="00816DDC"/>
    <w:rsid w:val="0085519D"/>
    <w:rsid w:val="00862288"/>
    <w:rsid w:val="00874700"/>
    <w:rsid w:val="00887C97"/>
    <w:rsid w:val="008B60EB"/>
    <w:rsid w:val="008D5C20"/>
    <w:rsid w:val="00914BB6"/>
    <w:rsid w:val="0092247B"/>
    <w:rsid w:val="00927F5C"/>
    <w:rsid w:val="009A00EA"/>
    <w:rsid w:val="009A1F4F"/>
    <w:rsid w:val="009B338E"/>
    <w:rsid w:val="009E0B7E"/>
    <w:rsid w:val="00A12F12"/>
    <w:rsid w:val="00A16D0B"/>
    <w:rsid w:val="00A35A91"/>
    <w:rsid w:val="00A46998"/>
    <w:rsid w:val="00A50324"/>
    <w:rsid w:val="00A7404E"/>
    <w:rsid w:val="00A938CD"/>
    <w:rsid w:val="00A97A66"/>
    <w:rsid w:val="00AA39CA"/>
    <w:rsid w:val="00AB1194"/>
    <w:rsid w:val="00B37B44"/>
    <w:rsid w:val="00B41658"/>
    <w:rsid w:val="00B5097A"/>
    <w:rsid w:val="00B51012"/>
    <w:rsid w:val="00B63BA2"/>
    <w:rsid w:val="00B67B25"/>
    <w:rsid w:val="00BA6813"/>
    <w:rsid w:val="00BE07CF"/>
    <w:rsid w:val="00BE0AA7"/>
    <w:rsid w:val="00BE1321"/>
    <w:rsid w:val="00BF14D6"/>
    <w:rsid w:val="00BF239C"/>
    <w:rsid w:val="00C653C8"/>
    <w:rsid w:val="00C71B68"/>
    <w:rsid w:val="00C81B11"/>
    <w:rsid w:val="00C83EE5"/>
    <w:rsid w:val="00C8597D"/>
    <w:rsid w:val="00CA6418"/>
    <w:rsid w:val="00CC0894"/>
    <w:rsid w:val="00CE3B39"/>
    <w:rsid w:val="00CF1B23"/>
    <w:rsid w:val="00D63351"/>
    <w:rsid w:val="00D7201B"/>
    <w:rsid w:val="00D72AAA"/>
    <w:rsid w:val="00DA1C1F"/>
    <w:rsid w:val="00DC73E1"/>
    <w:rsid w:val="00DC78FF"/>
    <w:rsid w:val="00E060F7"/>
    <w:rsid w:val="00E20B23"/>
    <w:rsid w:val="00E20C98"/>
    <w:rsid w:val="00E318EE"/>
    <w:rsid w:val="00E31B59"/>
    <w:rsid w:val="00E35CFA"/>
    <w:rsid w:val="00E42FA7"/>
    <w:rsid w:val="00E725AE"/>
    <w:rsid w:val="00E82194"/>
    <w:rsid w:val="00E91235"/>
    <w:rsid w:val="00E94AF9"/>
    <w:rsid w:val="00E969D0"/>
    <w:rsid w:val="00EB0A38"/>
    <w:rsid w:val="00F23368"/>
    <w:rsid w:val="00F450AA"/>
    <w:rsid w:val="00F81C71"/>
    <w:rsid w:val="00F839EB"/>
    <w:rsid w:val="00F86C31"/>
    <w:rsid w:val="00F951A4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7063"/>
  <w15:chartTrackingRefBased/>
  <w15:docId w15:val="{C6D85484-E84F-444C-8E99-69C8F12F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B3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D58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580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D5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580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58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D58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58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580B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E0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72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2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2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F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bosco.domingo.benito@alumnos.upm.es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3EF491-AB0A-483F-95A1-BC51F8F2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6</Pages>
  <Words>1348</Words>
  <Characters>7688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Especificación de requisitos</vt:lpstr>
      <vt:lpstr>Especificación de requisitos</vt:lpstr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Beca de Innovación UPM - IE1819.0504</dc:subject>
  <dc:creator>Bosco Domingo Benito – Alumno de Grado de Ingeniería de Software</dc:creator>
  <cp:keywords/>
  <dc:description/>
  <cp:lastModifiedBy>Bosco Domingo</cp:lastModifiedBy>
  <cp:revision>100</cp:revision>
  <dcterms:created xsi:type="dcterms:W3CDTF">2019-04-05T09:00:00Z</dcterms:created>
  <dcterms:modified xsi:type="dcterms:W3CDTF">2019-04-11T09:40:00Z</dcterms:modified>
</cp:coreProperties>
</file>